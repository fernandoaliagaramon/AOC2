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B1" w:rsidRDefault="00463566" w:rsidP="00AE35B1">
      <w:pPr>
        <w:pStyle w:val="Ttulo1"/>
      </w:pPr>
      <w:r>
        <w:t>Práctica 2</w:t>
      </w:r>
      <w:r w:rsidR="002D2E90">
        <w:t xml:space="preserve">: diseño de </w:t>
      </w:r>
      <w:r>
        <w:t>la unidad de control de un procesador</w:t>
      </w:r>
    </w:p>
    <w:p w:rsidR="00AE35B1" w:rsidRPr="00AE35B1" w:rsidRDefault="00AE35B1" w:rsidP="00AE35B1">
      <w:pPr>
        <w:pStyle w:val="Ttulo"/>
      </w:pPr>
      <w:r>
        <w:t>Fernando Aliaga Ramón - 610610</w:t>
      </w:r>
    </w:p>
    <w:p w:rsidR="00AE35B1" w:rsidRDefault="00AE35B1" w:rsidP="00AE35B1">
      <w:pPr>
        <w:pStyle w:val="Ttulo2"/>
      </w:pPr>
    </w:p>
    <w:p w:rsidR="00DD0C76" w:rsidRDefault="002D2E90" w:rsidP="00463566">
      <w:pPr>
        <w:pStyle w:val="Ttulo2"/>
        <w:rPr>
          <w:rFonts w:eastAsiaTheme="minorHAnsi" w:cstheme="minorBidi"/>
          <w:b w:val="0"/>
          <w:bCs w:val="0"/>
          <w:color w:val="auto"/>
          <w:sz w:val="28"/>
          <w:szCs w:val="22"/>
        </w:rPr>
      </w:pPr>
      <w:r w:rsidRPr="00DD0C76">
        <w:rPr>
          <w:sz w:val="36"/>
        </w:rPr>
        <w:t>Paso 1</w:t>
      </w:r>
      <w:r w:rsidR="00463566">
        <w:rPr>
          <w:sz w:val="36"/>
        </w:rPr>
        <w:t xml:space="preserve"> – Multiciclo</w:t>
      </w:r>
    </w:p>
    <w:p w:rsidR="00463566" w:rsidRDefault="00463566" w:rsidP="00463566"/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14B071" wp14:editId="22C1B9CB">
                <wp:simplePos x="0" y="0"/>
                <wp:positionH relativeFrom="margin">
                  <wp:posOffset>3522345</wp:posOffset>
                </wp:positionH>
                <wp:positionV relativeFrom="paragraph">
                  <wp:posOffset>48260</wp:posOffset>
                </wp:positionV>
                <wp:extent cx="307975" cy="287020"/>
                <wp:effectExtent l="0" t="0" r="15875" b="1778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26" style="position:absolute;margin-left:277.35pt;margin-top:3.8pt;width:24.25pt;height:22.6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5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73EB5" wp14:editId="110D6F90">
                <wp:simplePos x="0" y="0"/>
                <wp:positionH relativeFrom="margin">
                  <wp:align>center</wp:align>
                </wp:positionH>
                <wp:positionV relativeFrom="paragraph">
                  <wp:posOffset>123352</wp:posOffset>
                </wp:positionV>
                <wp:extent cx="1850065" cy="701749"/>
                <wp:effectExtent l="0" t="0" r="17145" b="222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63566">
                            <w:pPr>
                              <w:jc w:val="center"/>
                            </w:pPr>
                            <w:r>
                              <w:t xml:space="preserve">IR </w:t>
                            </w:r>
                            <w:r>
                              <w:sym w:font="Wingdings" w:char="F0DF"/>
                            </w:r>
                            <w:r>
                              <w:t xml:space="preserve"> Memoria (PC)</w:t>
                            </w:r>
                            <w:r>
                              <w:br/>
                              <w:t xml:space="preserve">PC </w:t>
                            </w:r>
                            <w:r>
                              <w:sym w:font="Wingdings" w:char="F0DF"/>
                            </w:r>
                            <w:r>
                              <w:t xml:space="preserve"> PC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7" style="position:absolute;margin-left:0;margin-top:9.7pt;width:145.65pt;height:5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" fillcolor="white [3201]" strokecolor="#4f81bd [3204]" strokeweight="2pt">
                <v:textbox>
                  <w:txbxContent>
                    <w:p w:rsidR="0079739D" w:rsidRDefault="0079739D" w:rsidP="00463566">
                      <w:pPr>
                        <w:jc w:val="center"/>
                      </w:pPr>
                      <w:r>
                        <w:t xml:space="preserve">IR </w:t>
                      </w:r>
                      <w:r>
                        <w:sym w:font="Wingdings" w:char="F0DF"/>
                      </w:r>
                      <w:r>
                        <w:t xml:space="preserve"> Memoria (PC)</w:t>
                      </w:r>
                      <w:r>
                        <w:br/>
                        <w:t xml:space="preserve">PC </w:t>
                      </w:r>
                      <w:r>
                        <w:sym w:font="Wingdings" w:char="F0DF"/>
                      </w:r>
                      <w:r>
                        <w:t xml:space="preserve"> PC + 1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463566" w:rsidP="00463566"/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2758218</wp:posOffset>
                </wp:positionH>
                <wp:positionV relativeFrom="paragraph">
                  <wp:posOffset>178671</wp:posOffset>
                </wp:positionV>
                <wp:extent cx="0" cy="402649"/>
                <wp:effectExtent l="76200" t="0" r="57150" b="5461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217.2pt;margin-top:14.05pt;width:0;height:3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52B558F" wp14:editId="2A7E22CC">
                <wp:simplePos x="0" y="0"/>
                <wp:positionH relativeFrom="column">
                  <wp:posOffset>-666115</wp:posOffset>
                </wp:positionH>
                <wp:positionV relativeFrom="paragraph">
                  <wp:posOffset>10160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212AA"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9 Cuadro de texto" o:spid="_x0000_s1028" type="#_x0000_t202" style="position:absolute;margin-left:-52.45pt;margin-top:.8pt;width:2in;height:31.8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212AA"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23C536" wp14:editId="6751738B">
                <wp:simplePos x="0" y="0"/>
                <wp:positionH relativeFrom="margin">
                  <wp:posOffset>3218225</wp:posOffset>
                </wp:positionH>
                <wp:positionV relativeFrom="paragraph">
                  <wp:posOffset>156845</wp:posOffset>
                </wp:positionV>
                <wp:extent cx="307975" cy="287020"/>
                <wp:effectExtent l="0" t="0" r="15875" b="1778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29" style="position:absolute;margin-left:253.4pt;margin-top:12.35pt;width:24.25pt;height:22.6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A8DEA" wp14:editId="07B30B80">
                <wp:simplePos x="0" y="0"/>
                <wp:positionH relativeFrom="column">
                  <wp:posOffset>-686730</wp:posOffset>
                </wp:positionH>
                <wp:positionV relativeFrom="paragraph">
                  <wp:posOffset>68742</wp:posOffset>
                </wp:positionV>
                <wp:extent cx="7080663" cy="0"/>
                <wp:effectExtent l="0" t="0" r="2540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5.4pt" to="503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" strokecolor="#4579b8 [3044]"/>
            </w:pict>
          </mc:Fallback>
        </mc:AlternateContent>
      </w:r>
      <w:r w:rsidR="0046356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CD788" wp14:editId="1F7578CA">
                <wp:simplePos x="0" y="0"/>
                <wp:positionH relativeFrom="margin">
                  <wp:align>center</wp:align>
                </wp:positionH>
                <wp:positionV relativeFrom="paragraph">
                  <wp:posOffset>263510</wp:posOffset>
                </wp:positionV>
                <wp:extent cx="1233377" cy="691117"/>
                <wp:effectExtent l="0" t="0" r="24130" b="1397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1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>
                              <w:sym w:font="Wingdings" w:char="F0DF"/>
                            </w:r>
                            <w:r>
                              <w:t xml:space="preserve"> BR (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 xml:space="preserve">B </w:t>
                            </w:r>
                            <w:r>
                              <w:sym w:font="Wingdings" w:char="F0DF"/>
                            </w:r>
                            <w:r>
                              <w:t xml:space="preserve"> BR (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 Elipse" o:spid="_x0000_s1030" style="position:absolute;margin-left:0;margin-top:20.75pt;width:97.1pt;height:54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 xml:space="preserve">A </w:t>
                      </w:r>
                      <w:r>
                        <w:sym w:font="Wingdings" w:char="F0DF"/>
                      </w:r>
                      <w:r>
                        <w:t xml:space="preserve"> BR (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)</w:t>
                      </w:r>
                      <w:r>
                        <w:br/>
                        <w:t xml:space="preserve">B </w:t>
                      </w:r>
                      <w:r>
                        <w:sym w:font="Wingdings" w:char="F0DF"/>
                      </w:r>
                      <w:r>
                        <w:t xml:space="preserve"> BR (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463566" w:rsidP="00463566"/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A36779" wp14:editId="54C577A7">
                <wp:simplePos x="0" y="0"/>
                <wp:positionH relativeFrom="column">
                  <wp:posOffset>2779484</wp:posOffset>
                </wp:positionH>
                <wp:positionV relativeFrom="paragraph">
                  <wp:posOffset>304815</wp:posOffset>
                </wp:positionV>
                <wp:extent cx="871869" cy="2296632"/>
                <wp:effectExtent l="0" t="0" r="61595" b="6604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69" cy="2296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218.85pt;margin-top:24pt;width:68.65pt;height:18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8C34AF" wp14:editId="3BCDF072">
                <wp:simplePos x="0" y="0"/>
                <wp:positionH relativeFrom="column">
                  <wp:posOffset>2779484</wp:posOffset>
                </wp:positionH>
                <wp:positionV relativeFrom="paragraph">
                  <wp:posOffset>304815</wp:posOffset>
                </wp:positionV>
                <wp:extent cx="2658139" cy="457200"/>
                <wp:effectExtent l="0" t="0" r="85090" b="762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3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218.85pt;margin-top:24pt;width:209.3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E1B34" wp14:editId="74B69944">
                <wp:simplePos x="0" y="0"/>
                <wp:positionH relativeFrom="column">
                  <wp:posOffset>2045837</wp:posOffset>
                </wp:positionH>
                <wp:positionV relativeFrom="paragraph">
                  <wp:posOffset>304815</wp:posOffset>
                </wp:positionV>
                <wp:extent cx="712381" cy="1339215"/>
                <wp:effectExtent l="38100" t="0" r="31115" b="5143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133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161.1pt;margin-top:24pt;width:56.1pt;height:105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22BDD1" wp14:editId="7BD8B4FE">
                <wp:simplePos x="0" y="0"/>
                <wp:positionH relativeFrom="column">
                  <wp:posOffset>280832</wp:posOffset>
                </wp:positionH>
                <wp:positionV relativeFrom="paragraph">
                  <wp:posOffset>304815</wp:posOffset>
                </wp:positionV>
                <wp:extent cx="2498652" cy="1339702"/>
                <wp:effectExtent l="38100" t="0" r="16510" b="5143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652" cy="1339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2.1pt;margin-top:24pt;width:196.75pt;height:105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A46BB6" wp14:editId="15C4ED47">
                <wp:simplePos x="0" y="0"/>
                <wp:positionH relativeFrom="column">
                  <wp:posOffset>-666115</wp:posOffset>
                </wp:positionH>
                <wp:positionV relativeFrom="paragraph">
                  <wp:posOffset>71755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1" type="#_x0000_t202" style="position:absolute;margin-left:-52.45pt;margin-top:5.65pt;width:2in;height:31.8pt;z-index:-251625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1908A0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752512" wp14:editId="5D1C0BEA">
                <wp:simplePos x="0" y="0"/>
                <wp:positionH relativeFrom="column">
                  <wp:posOffset>4681722</wp:posOffset>
                </wp:positionH>
                <wp:positionV relativeFrom="paragraph">
                  <wp:posOffset>127972</wp:posOffset>
                </wp:positionV>
                <wp:extent cx="521335" cy="254635"/>
                <wp:effectExtent l="0" t="19050" r="0" b="12065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3524">
                          <a:off x="0" y="0"/>
                          <a:ext cx="52133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1908A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79739D" w:rsidRDefault="0079739D" w:rsidP="00190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0 Cuadro de texto" o:spid="_x0000_s1032" type="#_x0000_t202" style="position:absolute;margin-left:368.65pt;margin-top:10.1pt;width:41.05pt;height:20.05pt;rotation:768436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" filled="f" stroked="f" strokeweight="2pt">
                <v:textbox>
                  <w:txbxContent>
                    <w:p w:rsidR="0079739D" w:rsidRDefault="0079739D" w:rsidP="001908A0">
                      <w:pPr>
                        <w:jc w:val="center"/>
                      </w:pPr>
                      <w:r>
                        <w:t>ADD</w:t>
                      </w:r>
                    </w:p>
                    <w:p w:rsidR="0079739D" w:rsidRDefault="0079739D" w:rsidP="001908A0"/>
                  </w:txbxContent>
                </v:textbox>
              </v:shape>
            </w:pict>
          </mc:Fallback>
        </mc:AlternateContent>
      </w:r>
      <w:r w:rsidR="00B4084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7FD2B2" wp14:editId="3FC2C20B">
                <wp:simplePos x="0" y="0"/>
                <wp:positionH relativeFrom="margin">
                  <wp:posOffset>6088380</wp:posOffset>
                </wp:positionH>
                <wp:positionV relativeFrom="paragraph">
                  <wp:posOffset>312744</wp:posOffset>
                </wp:positionV>
                <wp:extent cx="307975" cy="287020"/>
                <wp:effectExtent l="0" t="0" r="15875" b="1778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33" style="position:absolute;margin-left:479.4pt;margin-top:24.65pt;width:24.25pt;height:22.6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AEF7F" wp14:editId="2BE2AA43">
                <wp:simplePos x="0" y="0"/>
                <wp:positionH relativeFrom="column">
                  <wp:posOffset>-683260</wp:posOffset>
                </wp:positionH>
                <wp:positionV relativeFrom="paragraph">
                  <wp:posOffset>143510</wp:posOffset>
                </wp:positionV>
                <wp:extent cx="7080250" cy="0"/>
                <wp:effectExtent l="0" t="0" r="2540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11.3pt" to="503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" strokecolor="#4579b8 [3044]"/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AA9EFD" wp14:editId="79A210CB">
                <wp:simplePos x="0" y="0"/>
                <wp:positionH relativeFrom="column">
                  <wp:posOffset>3016134</wp:posOffset>
                </wp:positionH>
                <wp:positionV relativeFrom="paragraph">
                  <wp:posOffset>259828</wp:posOffset>
                </wp:positionV>
                <wp:extent cx="521365" cy="301790"/>
                <wp:effectExtent l="90805" t="42545" r="83820" b="4572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257">
                          <a:off x="0" y="0"/>
                          <a:ext cx="521365" cy="301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JMP</w:t>
                            </w:r>
                          </w:p>
                          <w:p w:rsidR="0079739D" w:rsidRDefault="0079739D" w:rsidP="00B40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34" type="#_x0000_t202" style="position:absolute;margin-left:237.5pt;margin-top:20.45pt;width:41.05pt;height:23.75pt;rotation:4527726fd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" fillcolor="white [3201]" stroked="f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JMP</w:t>
                      </w:r>
                    </w:p>
                    <w:p w:rsidR="0079739D" w:rsidRDefault="0079739D" w:rsidP="00B40842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6B477C" wp14:editId="03A2571D">
                <wp:simplePos x="0" y="0"/>
                <wp:positionH relativeFrom="column">
                  <wp:posOffset>1930460</wp:posOffset>
                </wp:positionH>
                <wp:positionV relativeFrom="paragraph">
                  <wp:posOffset>275411</wp:posOffset>
                </wp:positionV>
                <wp:extent cx="521335" cy="254635"/>
                <wp:effectExtent l="95250" t="38100" r="126365" b="3111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64699">
                          <a:off x="0" y="0"/>
                          <a:ext cx="521335" cy="254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ST</w:t>
                            </w:r>
                          </w:p>
                          <w:p w:rsidR="0079739D" w:rsidRDefault="0079739D" w:rsidP="00B408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Cuadro de texto" o:spid="_x0000_s1035" type="#_x0000_t202" style="position:absolute;margin-left:152pt;margin-top:21.7pt;width:41.05pt;height:20.05pt;rotation:-3970718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" fillcolor="white [3201]" stroked="f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ST</w:t>
                      </w:r>
                    </w:p>
                    <w:p w:rsidR="0079739D" w:rsidRDefault="0079739D" w:rsidP="00B40842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F498B4" wp14:editId="1392E877">
                <wp:simplePos x="0" y="0"/>
                <wp:positionH relativeFrom="column">
                  <wp:posOffset>1149239</wp:posOffset>
                </wp:positionH>
                <wp:positionV relativeFrom="paragraph">
                  <wp:posOffset>90374</wp:posOffset>
                </wp:positionV>
                <wp:extent cx="521365" cy="255181"/>
                <wp:effectExtent l="38100" t="114300" r="12065" b="107315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1527">
                          <a:off x="0" y="0"/>
                          <a:ext cx="521365" cy="2551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LD</w:t>
                            </w:r>
                          </w:p>
                          <w:p w:rsidR="0079739D" w:rsidRDefault="007973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 Cuadro de texto" o:spid="_x0000_s1036" type="#_x0000_t202" style="position:absolute;margin-left:90.5pt;margin-top:7.1pt;width:41.05pt;height:20.1pt;rotation:-1735036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" fillcolor="white [3201]" stroked="f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LD</w:t>
                      </w:r>
                    </w:p>
                    <w:p w:rsidR="0079739D" w:rsidRDefault="0079739D"/>
                  </w:txbxContent>
                </v:textbox>
              </v:shape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CE41E" wp14:editId="6BF7FFEE">
                <wp:simplePos x="0" y="0"/>
                <wp:positionH relativeFrom="margin">
                  <wp:posOffset>4565650</wp:posOffset>
                </wp:positionH>
                <wp:positionV relativeFrom="paragraph">
                  <wp:posOffset>114581</wp:posOffset>
                </wp:positionV>
                <wp:extent cx="1728470" cy="423545"/>
                <wp:effectExtent l="0" t="0" r="24130" b="1460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proofErr w:type="spellStart"/>
                            <w:r>
                              <w:t>AdderOut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7" style="position:absolute;margin-left:359.5pt;margin-top:9pt;width:136.1pt;height:3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proofErr w:type="spellStart"/>
                      <w:r>
                        <w:t>AdderOut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A+B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382E8" wp14:editId="4361E9BB">
                <wp:simplePos x="0" y="0"/>
                <wp:positionH relativeFrom="column">
                  <wp:posOffset>5448256</wp:posOffset>
                </wp:positionH>
                <wp:positionV relativeFrom="paragraph">
                  <wp:posOffset>217672</wp:posOffset>
                </wp:positionV>
                <wp:extent cx="0" cy="1413658"/>
                <wp:effectExtent l="76200" t="0" r="57150" b="5334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429pt;margin-top:17.15pt;width:0;height:11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E50708B" wp14:editId="0EFA5486">
                <wp:simplePos x="0" y="0"/>
                <wp:positionH relativeFrom="column">
                  <wp:posOffset>-666115</wp:posOffset>
                </wp:positionH>
                <wp:positionV relativeFrom="paragraph">
                  <wp:posOffset>38735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8" type="#_x0000_t202" style="position:absolute;margin-left:-52.45pt;margin-top:3.05pt;width:2in;height:31.8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94E461" wp14:editId="070A2CAB">
                <wp:simplePos x="0" y="0"/>
                <wp:positionH relativeFrom="margin">
                  <wp:posOffset>815163</wp:posOffset>
                </wp:positionH>
                <wp:positionV relativeFrom="paragraph">
                  <wp:posOffset>257810</wp:posOffset>
                </wp:positionV>
                <wp:extent cx="307975" cy="287020"/>
                <wp:effectExtent l="0" t="0" r="15875" b="1778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39" style="position:absolute;margin-left:64.2pt;margin-top:20.3pt;width:24.25pt;height:22.6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BD2E6D" wp14:editId="3AAAFC11">
                <wp:simplePos x="0" y="0"/>
                <wp:positionH relativeFrom="margin">
                  <wp:posOffset>2558593</wp:posOffset>
                </wp:positionH>
                <wp:positionV relativeFrom="paragraph">
                  <wp:posOffset>290195</wp:posOffset>
                </wp:positionV>
                <wp:extent cx="308344" cy="287079"/>
                <wp:effectExtent l="0" t="0" r="15875" b="1778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40" style="position:absolute;margin-left:201.45pt;margin-top:22.85pt;width:24.3pt;height:22.6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C35E2" wp14:editId="1DFBCA6A">
                <wp:simplePos x="0" y="0"/>
                <wp:positionH relativeFrom="column">
                  <wp:posOffset>-683260</wp:posOffset>
                </wp:positionH>
                <wp:positionV relativeFrom="paragraph">
                  <wp:posOffset>109722</wp:posOffset>
                </wp:positionV>
                <wp:extent cx="7080250" cy="0"/>
                <wp:effectExtent l="0" t="0" r="2540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8.65pt" to="503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" strokecolor="#4579b8 [3044]"/>
            </w:pict>
          </mc:Fallback>
        </mc:AlternateContent>
      </w:r>
    </w:p>
    <w:p w:rsidR="00463566" w:rsidRDefault="002B26B9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0F789" wp14:editId="57751C7F">
                <wp:simplePos x="0" y="0"/>
                <wp:positionH relativeFrom="margin">
                  <wp:posOffset>1293495</wp:posOffset>
                </wp:positionH>
                <wp:positionV relativeFrom="paragraph">
                  <wp:posOffset>31115</wp:posOffset>
                </wp:positionV>
                <wp:extent cx="1380490" cy="446405"/>
                <wp:effectExtent l="0" t="0" r="10160" b="1079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 xml:space="preserve">MD </w:t>
                            </w:r>
                            <w:r>
                              <w:sym w:font="Wingdings" w:char="F0DF"/>
                            </w:r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41" style="position:absolute;margin-left:101.85pt;margin-top:2.45pt;width:108.7pt;height:35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 xml:space="preserve">MD </w:t>
                      </w:r>
                      <w:r>
                        <w:sym w:font="Wingdings" w:char="F0DF"/>
                      </w:r>
                      <w:r>
                        <w:t xml:space="preserve">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30E80" wp14:editId="35E02096">
                <wp:simplePos x="0" y="0"/>
                <wp:positionH relativeFrom="margin">
                  <wp:posOffset>-442595</wp:posOffset>
                </wp:positionH>
                <wp:positionV relativeFrom="paragraph">
                  <wp:posOffset>27940</wp:posOffset>
                </wp:positionV>
                <wp:extent cx="1380490" cy="446405"/>
                <wp:effectExtent l="0" t="0" r="10160" b="10795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proofErr w:type="spellStart"/>
                            <w:r>
                              <w:t>Mout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42" style="position:absolute;margin-left:-34.85pt;margin-top:2.2pt;width:108.7pt;height: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proofErr w:type="spellStart"/>
                      <w:r>
                        <w:t>Mout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Inm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4EFD65" wp14:editId="5B5C02E7">
                <wp:simplePos x="0" y="0"/>
                <wp:positionH relativeFrom="column">
                  <wp:posOffset>1950144</wp:posOffset>
                </wp:positionH>
                <wp:positionV relativeFrom="paragraph">
                  <wp:posOffset>152430</wp:posOffset>
                </wp:positionV>
                <wp:extent cx="0" cy="1370152"/>
                <wp:effectExtent l="76200" t="0" r="57150" b="5905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152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153.55pt;margin-top:12pt;width:0;height:10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E83174" wp14:editId="2DBE31AB">
                <wp:simplePos x="0" y="0"/>
                <wp:positionH relativeFrom="column">
                  <wp:posOffset>270200</wp:posOffset>
                </wp:positionH>
                <wp:positionV relativeFrom="paragraph">
                  <wp:posOffset>152430</wp:posOffset>
                </wp:positionV>
                <wp:extent cx="0" cy="509742"/>
                <wp:effectExtent l="76200" t="0" r="57150" b="6223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21.3pt;margin-top:12pt;width:0;height:4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48430C7" wp14:editId="0E504353">
                <wp:simplePos x="0" y="0"/>
                <wp:positionH relativeFrom="column">
                  <wp:posOffset>-666115</wp:posOffset>
                </wp:positionH>
                <wp:positionV relativeFrom="paragraph">
                  <wp:posOffset>102870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1200" y="0"/>
                    <wp:lineTo x="1200" y="20834"/>
                    <wp:lineTo x="19800" y="20834"/>
                    <wp:lineTo x="19800" y="0"/>
                    <wp:lineTo x="1200" y="0"/>
                  </wp:wrapPolygon>
                </wp:wrapTight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43" type="#_x0000_t202" style="position:absolute;margin-left:-52.45pt;margin-top:8.1pt;width:2in;height:31.8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B40842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48C7B2" wp14:editId="0421E3A4">
                <wp:simplePos x="0" y="0"/>
                <wp:positionH relativeFrom="margin">
                  <wp:posOffset>940435</wp:posOffset>
                </wp:positionH>
                <wp:positionV relativeFrom="paragraph">
                  <wp:posOffset>247015</wp:posOffset>
                </wp:positionV>
                <wp:extent cx="307975" cy="287020"/>
                <wp:effectExtent l="0" t="0" r="15875" b="1778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44" style="position:absolute;margin-left:74.05pt;margin-top:19.45pt;width:24.25pt;height:22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A20119" wp14:editId="7210E9A1">
                <wp:simplePos x="0" y="0"/>
                <wp:positionH relativeFrom="margin">
                  <wp:posOffset>6152943</wp:posOffset>
                </wp:positionH>
                <wp:positionV relativeFrom="paragraph">
                  <wp:posOffset>236737</wp:posOffset>
                </wp:positionV>
                <wp:extent cx="308344" cy="287079"/>
                <wp:effectExtent l="0" t="0" r="15875" b="1778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45" style="position:absolute;margin-left:484.5pt;margin-top:18.65pt;width:24.3pt;height:22.6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FC59E" wp14:editId="5CAD0940">
                <wp:simplePos x="0" y="0"/>
                <wp:positionH relativeFrom="margin">
                  <wp:posOffset>4196922</wp:posOffset>
                </wp:positionH>
                <wp:positionV relativeFrom="paragraph">
                  <wp:posOffset>236736</wp:posOffset>
                </wp:positionV>
                <wp:extent cx="308344" cy="287079"/>
                <wp:effectExtent l="0" t="0" r="15875" b="1778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B4084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46" style="position:absolute;margin-left:330.45pt;margin-top:18.65pt;width:24.3pt;height:22.6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" fillcolor="white [3201]" strokecolor="#f79646 [3209]" strokeweight="2pt">
                <v:textbox>
                  <w:txbxContent>
                    <w:p w:rsidR="0079739D" w:rsidRDefault="0079739D" w:rsidP="00B4084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2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9CCBD" wp14:editId="591067AB">
                <wp:simplePos x="0" y="0"/>
                <wp:positionH relativeFrom="column">
                  <wp:posOffset>-683260</wp:posOffset>
                </wp:positionH>
                <wp:positionV relativeFrom="paragraph">
                  <wp:posOffset>170785</wp:posOffset>
                </wp:positionV>
                <wp:extent cx="7080250" cy="0"/>
                <wp:effectExtent l="0" t="0" r="2540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pt,13.45pt" to="503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" strokecolor="#4579b8 [3044]"/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5F25F" wp14:editId="13100BE5">
                <wp:simplePos x="0" y="0"/>
                <wp:positionH relativeFrom="margin">
                  <wp:posOffset>4501959</wp:posOffset>
                </wp:positionH>
                <wp:positionV relativeFrom="paragraph">
                  <wp:posOffset>26995</wp:posOffset>
                </wp:positionV>
                <wp:extent cx="1890690" cy="446405"/>
                <wp:effectExtent l="0" t="0" r="14605" b="1079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6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E212AA">
                            <w:pPr>
                              <w:jc w:val="center"/>
                            </w:pPr>
                            <w:r>
                              <w:t>BR (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Adderout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47" style="position:absolute;margin-left:354.5pt;margin-top:2.15pt;width:148.85pt;height:35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" fillcolor="white [3201]" strokecolor="#4f81bd [3204]" strokeweight="2pt">
                <v:textbox>
                  <w:txbxContent>
                    <w:p w:rsidR="0079739D" w:rsidRDefault="0079739D" w:rsidP="00E212AA">
                      <w:pPr>
                        <w:jc w:val="center"/>
                      </w:pPr>
                      <w:r>
                        <w:t>BR (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 xml:space="preserve">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Adderout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4FA73" wp14:editId="7928F8B2">
                <wp:simplePos x="0" y="0"/>
                <wp:positionH relativeFrom="margin">
                  <wp:posOffset>2968699</wp:posOffset>
                </wp:positionH>
                <wp:positionV relativeFrom="paragraph">
                  <wp:posOffset>21590</wp:posOffset>
                </wp:positionV>
                <wp:extent cx="1380490" cy="446405"/>
                <wp:effectExtent l="0" t="0" r="10160" b="10795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 xml:space="preserve">PC </w:t>
                            </w:r>
                            <w:r>
                              <w:sym w:font="Wingdings" w:char="F0DF"/>
                            </w:r>
                            <w:r>
                              <w:t xml:space="preserve"> INM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7 Elipse" o:spid="_x0000_s1048" style="position:absolute;margin-left:233.75pt;margin-top:1.7pt;width:108.7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 xml:space="preserve">PC </w:t>
                      </w:r>
                      <w:r>
                        <w:sym w:font="Wingdings" w:char="F0DF"/>
                      </w:r>
                      <w:r>
                        <w:t xml:space="preserve"> INM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9CC96" wp14:editId="458A5D26">
                <wp:simplePos x="0" y="0"/>
                <wp:positionH relativeFrom="margin">
                  <wp:posOffset>-516609</wp:posOffset>
                </wp:positionH>
                <wp:positionV relativeFrom="paragraph">
                  <wp:posOffset>26995</wp:posOffset>
                </wp:positionV>
                <wp:extent cx="1562867" cy="446405"/>
                <wp:effectExtent l="0" t="0" r="18415" b="1079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867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2B26B9">
                            <w:pPr>
                              <w:jc w:val="center"/>
                            </w:pPr>
                            <w:r>
                              <w:t>BR (</w:t>
                            </w:r>
                            <w:proofErr w:type="spellStart"/>
                            <w:r>
                              <w:t>rt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049" style="position:absolute;margin-left:-40.7pt;margin-top:2.15pt;width:123.0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" fillcolor="white [3201]" strokecolor="#4f81bd [3204]" strokeweight="2pt">
                <v:textbox>
                  <w:txbxContent>
                    <w:p w:rsidR="0079739D" w:rsidRDefault="0079739D" w:rsidP="002B26B9">
                      <w:pPr>
                        <w:jc w:val="center"/>
                      </w:pPr>
                      <w:r>
                        <w:t>BR (</w:t>
                      </w:r>
                      <w:proofErr w:type="spellStart"/>
                      <w:r>
                        <w:t>rt</w:t>
                      </w:r>
                      <w:proofErr w:type="spellEnd"/>
                      <w:r>
                        <w:t xml:space="preserve">)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Mout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566" w:rsidRDefault="00E212AA" w:rsidP="0046356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2B95C6" wp14:editId="4E1D832D">
                <wp:simplePos x="0" y="0"/>
                <wp:positionH relativeFrom="column">
                  <wp:posOffset>5454325</wp:posOffset>
                </wp:positionH>
                <wp:positionV relativeFrom="paragraph">
                  <wp:posOffset>145946</wp:posOffset>
                </wp:positionV>
                <wp:extent cx="0" cy="402590"/>
                <wp:effectExtent l="76200" t="0" r="57150" b="5461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429.45pt;margin-top:11.5pt;width:0;height:3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A849C8" wp14:editId="5923564C">
                <wp:simplePos x="0" y="0"/>
                <wp:positionH relativeFrom="column">
                  <wp:posOffset>3656965</wp:posOffset>
                </wp:positionH>
                <wp:positionV relativeFrom="paragraph">
                  <wp:posOffset>145415</wp:posOffset>
                </wp:positionV>
                <wp:extent cx="0" cy="402590"/>
                <wp:effectExtent l="76200" t="0" r="57150" b="5461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287.95pt;margin-top:11.45pt;width:0;height:3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FCD008" wp14:editId="63C57F85">
                <wp:simplePos x="0" y="0"/>
                <wp:positionH relativeFrom="column">
                  <wp:posOffset>251460</wp:posOffset>
                </wp:positionH>
                <wp:positionV relativeFrom="paragraph">
                  <wp:posOffset>153035</wp:posOffset>
                </wp:positionV>
                <wp:extent cx="0" cy="402590"/>
                <wp:effectExtent l="76200" t="0" r="57150" b="5461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19.8pt;margin-top:12.05pt;width:0;height:3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BA0F7F" wp14:editId="3EF1507B">
                <wp:simplePos x="0" y="0"/>
                <wp:positionH relativeFrom="column">
                  <wp:posOffset>-666115</wp:posOffset>
                </wp:positionH>
                <wp:positionV relativeFrom="paragraph">
                  <wp:posOffset>238760</wp:posOffset>
                </wp:positionV>
                <wp:extent cx="1828800" cy="403860"/>
                <wp:effectExtent l="0" t="0" r="0" b="0"/>
                <wp:wrapTight wrapText="bothSides">
                  <wp:wrapPolygon edited="0">
                    <wp:start x="2378" y="0"/>
                    <wp:lineTo x="2378" y="20834"/>
                    <wp:lineTo x="17835" y="20834"/>
                    <wp:lineTo x="17835" y="0"/>
                    <wp:lineTo x="2378" y="0"/>
                  </wp:wrapPolygon>
                </wp:wrapTight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39D" w:rsidRPr="00E212AA" w:rsidRDefault="0079739D" w:rsidP="00E212AA">
                            <w:pPr>
                              <w:jc w:val="center"/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3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50" type="#_x0000_t202" style="position:absolute;margin-left:-52.45pt;margin-top:18.8pt;width:2in;height:31.8pt;z-index:-251619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" filled="f" stroked="f">
                <v:textbox>
                  <w:txbxContent>
                    <w:p w:rsidR="0079739D" w:rsidRPr="00E212AA" w:rsidRDefault="0079739D" w:rsidP="00E212AA">
                      <w:pPr>
                        <w:jc w:val="center"/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3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63566" w:rsidRDefault="00463566" w:rsidP="00463566"/>
    <w:p w:rsidR="00463566" w:rsidRDefault="00463566" w:rsidP="00463566"/>
    <w:p w:rsidR="00463566" w:rsidRDefault="00463566" w:rsidP="00463566"/>
    <w:p w:rsidR="00463566" w:rsidRDefault="00463566" w:rsidP="00463566"/>
    <w:p w:rsidR="00463566" w:rsidRDefault="00463566" w:rsidP="00463566"/>
    <w:p w:rsidR="00463566" w:rsidRDefault="002D20C3" w:rsidP="002D20C3">
      <w:pPr>
        <w:pStyle w:val="Ttulo3"/>
      </w:pPr>
      <w:r>
        <w:t>SEÑALES DE CONTROL</w:t>
      </w:r>
    </w:p>
    <w:tbl>
      <w:tblPr>
        <w:tblStyle w:val="Listamedia2-nfasis1"/>
        <w:tblpPr w:leftFromText="141" w:rightFromText="141" w:vertAnchor="page" w:horzAnchor="margin" w:tblpXSpec="center" w:tblpY="2412"/>
        <w:tblW w:w="0" w:type="auto"/>
        <w:tblLook w:val="04A0" w:firstRow="1" w:lastRow="0" w:firstColumn="1" w:lastColumn="0" w:noHBand="0" w:noVBand="1"/>
      </w:tblPr>
      <w:tblGrid>
        <w:gridCol w:w="612"/>
        <w:gridCol w:w="969"/>
        <w:gridCol w:w="726"/>
        <w:gridCol w:w="706"/>
        <w:gridCol w:w="779"/>
        <w:gridCol w:w="786"/>
        <w:gridCol w:w="672"/>
        <w:gridCol w:w="670"/>
        <w:gridCol w:w="800"/>
        <w:gridCol w:w="734"/>
        <w:gridCol w:w="882"/>
        <w:gridCol w:w="718"/>
      </w:tblGrid>
      <w:tr w:rsidR="002D20C3" w:rsidTr="00D0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E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LPC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LIR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BRW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BRDI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LB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LALU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MW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LMout</w:t>
            </w:r>
            <w:proofErr w:type="spellEnd"/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0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382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1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11A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2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3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4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5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2D20C3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6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</w:t>
            </w:r>
          </w:p>
        </w:tc>
      </w:tr>
      <w:tr w:rsidR="002D20C3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:rsidR="002D20C3" w:rsidRDefault="002D20C3" w:rsidP="002D20C3">
            <w:pPr>
              <w:jc w:val="center"/>
            </w:pPr>
            <w:r>
              <w:t>7</w:t>
            </w:r>
          </w:p>
        </w:tc>
        <w:tc>
          <w:tcPr>
            <w:tcW w:w="96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4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6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9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5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1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82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3" w:type="dxa"/>
          </w:tcPr>
          <w:p w:rsidR="002D20C3" w:rsidRDefault="002D20C3" w:rsidP="002D2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</w:tr>
    </w:tbl>
    <w:p w:rsidR="00463566" w:rsidRPr="00463566" w:rsidRDefault="00463566" w:rsidP="00463566"/>
    <w:p w:rsidR="00DD0C76" w:rsidRDefault="00DD0C76" w:rsidP="00DD0C76">
      <w:pPr>
        <w:pStyle w:val="Ttulo2"/>
        <w:rPr>
          <w:sz w:val="36"/>
        </w:rPr>
      </w:pPr>
      <w:r>
        <w:rPr>
          <w:sz w:val="36"/>
        </w:rPr>
        <w:t>Paso 2</w:t>
      </w:r>
      <w:r w:rsidR="002D20C3">
        <w:rPr>
          <w:sz w:val="36"/>
        </w:rPr>
        <w:t xml:space="preserve"> – Segmentado</w:t>
      </w:r>
    </w:p>
    <w:p w:rsidR="00D067E8" w:rsidRDefault="00D067E8" w:rsidP="00D067E8"/>
    <w:p w:rsidR="00D067E8" w:rsidRDefault="00D067E8" w:rsidP="00D067E8">
      <w:pPr>
        <w:pStyle w:val="Ttulo3"/>
      </w:pPr>
      <w:r>
        <w:t>SEÑALES DE CONTROL</w:t>
      </w:r>
    </w:p>
    <w:tbl>
      <w:tblPr>
        <w:tblStyle w:val="Listamedia2-nfasis1"/>
        <w:tblpPr w:leftFromText="141" w:rightFromText="141" w:vertAnchor="page" w:horzAnchor="margin" w:tblpY="6799"/>
        <w:tblW w:w="0" w:type="auto"/>
        <w:tblLook w:val="04A0" w:firstRow="1" w:lastRow="0" w:firstColumn="1" w:lastColumn="0" w:noHBand="0" w:noVBand="1"/>
      </w:tblPr>
      <w:tblGrid>
        <w:gridCol w:w="1521"/>
        <w:gridCol w:w="1535"/>
        <w:gridCol w:w="1515"/>
        <w:gridCol w:w="1519"/>
        <w:gridCol w:w="1543"/>
        <w:gridCol w:w="1421"/>
      </w:tblGrid>
      <w:tr w:rsidR="00D067E8" w:rsidTr="00D0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OP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MUX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LPC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MW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BRW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</w:t>
            </w:r>
          </w:p>
        </w:tc>
      </w:tr>
      <w:tr w:rsidR="00D067E8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LD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067E8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ST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067E8" w:rsidTr="00D0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JMP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067E8" w:rsidTr="00D0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D067E8" w:rsidRDefault="00D067E8" w:rsidP="00D067E8">
            <w:pPr>
              <w:jc w:val="center"/>
            </w:pPr>
            <w:r>
              <w:t>ADD</w:t>
            </w:r>
          </w:p>
        </w:tc>
        <w:tc>
          <w:tcPr>
            <w:tcW w:w="153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5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9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  <w:vAlign w:val="center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1" w:type="dxa"/>
          </w:tcPr>
          <w:p w:rsidR="00D067E8" w:rsidRDefault="00D067E8" w:rsidP="00D06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D067E8" w:rsidRPr="00D067E8" w:rsidDel="004F0DA4" w:rsidRDefault="00D067E8" w:rsidP="00D067E8">
      <w:pPr>
        <w:rPr>
          <w:del w:id="0" w:author="Fernando" w:date="2013-05-07T11:47:00Z"/>
        </w:rPr>
      </w:pPr>
    </w:p>
    <w:p w:rsidR="00D067E8" w:rsidDel="004F0DA4" w:rsidRDefault="00D067E8" w:rsidP="00D067E8">
      <w:pPr>
        <w:rPr>
          <w:del w:id="1" w:author="Fernando" w:date="2013-05-07T11:48:00Z"/>
        </w:rPr>
      </w:pPr>
    </w:p>
    <w:p w:rsidR="001C2315" w:rsidRDefault="005B6E02" w:rsidP="005B6E02">
      <w:pPr>
        <w:pStyle w:val="Ttulo3"/>
      </w:pPr>
      <w:r>
        <w:t>RIESGOS DE DATOS</w:t>
      </w:r>
    </w:p>
    <w:p w:rsidR="001C2315" w:rsidRPr="001C2315" w:rsidRDefault="001C2315" w:rsidP="001C2315">
      <w:r>
        <w:t>Operación LOAD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1C2315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1C2315" w:rsidRDefault="001C2315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1C2315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1C2315" w:rsidRDefault="001C2315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1C2315" w:rsidRPr="005B6E02" w:rsidRDefault="0079739D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FD6ACEA" wp14:editId="49B4637A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35560</wp:posOffset>
                      </wp:positionV>
                      <wp:extent cx="222885" cy="541655"/>
                      <wp:effectExtent l="0" t="0" r="24765" b="29845"/>
                      <wp:wrapNone/>
                      <wp:docPr id="72" name="7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" cy="541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2 Conector recto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2.8pt" to="52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" strokecolor="red">
                      <v:stroke dashstyle="1 1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53E5061" wp14:editId="529E6E48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43815</wp:posOffset>
                      </wp:positionV>
                      <wp:extent cx="169545" cy="170180"/>
                      <wp:effectExtent l="0" t="0" r="20955" b="20320"/>
                      <wp:wrapNone/>
                      <wp:docPr id="70" name="7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170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0 Conector recto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.45pt" to="47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" strokecolor="red">
                      <v:stroke dashstyle="1 1"/>
                    </v:line>
                  </w:pict>
                </mc:Fallback>
              </mc:AlternateContent>
            </w:r>
            <w:r w:rsidR="001C2315" w:rsidRPr="0079739D">
              <w:rPr>
                <w:b/>
                <w:color w:val="FF0000"/>
              </w:rPr>
              <w:t>BW</w:t>
            </w: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1C2315" w:rsidRDefault="001C2315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Pr="005B6E0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Pr="005B6E0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</w:tr>
    </w:tbl>
    <w:p w:rsidR="00E562F2" w:rsidRDefault="00E562F2" w:rsidP="00E562F2"/>
    <w:p w:rsidR="00E562F2" w:rsidRPr="001C2315" w:rsidRDefault="00E562F2" w:rsidP="00E562F2">
      <w:r>
        <w:t>Operación STORE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62F2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2F2" w:rsidRDefault="00E562F2" w:rsidP="00E562F2"/>
    <w:p w:rsidR="00D067E8" w:rsidRDefault="00D067E8" w:rsidP="00D067E8">
      <w:pPr>
        <w:pStyle w:val="Ttulo3"/>
      </w:pPr>
    </w:p>
    <w:p w:rsidR="00E562F2" w:rsidRPr="001C2315" w:rsidRDefault="00E562F2" w:rsidP="00E562F2">
      <w:r>
        <w:t>Operación JMP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62F2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2F2" w:rsidRDefault="00E562F2" w:rsidP="00E562F2"/>
    <w:p w:rsidR="00E562F2" w:rsidRDefault="00E562F2" w:rsidP="00E562F2">
      <w:pPr>
        <w:pStyle w:val="Ttulo3"/>
      </w:pPr>
    </w:p>
    <w:p w:rsidR="00E562F2" w:rsidRPr="001C2315" w:rsidRDefault="00E562F2" w:rsidP="00E562F2">
      <w:r>
        <w:t>Operación ADD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62F2" w:rsidTr="005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E562F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Pr="005B6E02" w:rsidRDefault="0079739D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427B00C" wp14:editId="2199740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93980</wp:posOffset>
                      </wp:positionV>
                      <wp:extent cx="222250" cy="170180"/>
                      <wp:effectExtent l="0" t="0" r="25400" b="20320"/>
                      <wp:wrapNone/>
                      <wp:docPr id="53" name="5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70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3 Conector recto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7.4pt" to="50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" strokecolor="red">
                      <v:stroke dashstyle="1 1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7052F2D" wp14:editId="3CEF83C6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93980</wp:posOffset>
                      </wp:positionV>
                      <wp:extent cx="233045" cy="350520"/>
                      <wp:effectExtent l="0" t="0" r="33655" b="30480"/>
                      <wp:wrapNone/>
                      <wp:docPr id="58" name="5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" cy="350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8 Conector recto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7.4pt" to="51.3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" strokecolor="red">
                      <v:stroke dashstyle="1 1"/>
                    </v:line>
                  </w:pict>
                </mc:Fallback>
              </mc:AlternateContent>
            </w:r>
            <w:r w:rsidR="00E562F2" w:rsidRPr="0079739D">
              <w:rPr>
                <w:b/>
                <w:color w:val="FF0000"/>
              </w:rPr>
              <w:t>BW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2F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E562F2" w:rsidRDefault="00E562F2" w:rsidP="005B6E02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E562F2" w:rsidRPr="005B6E0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E562F2" w:rsidRDefault="00E562F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</w:tr>
      <w:tr w:rsidR="005B6E02" w:rsidTr="005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B6E02" w:rsidRDefault="005B6E02" w:rsidP="005B6E02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B6E02" w:rsidRP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739D">
              <w:rPr>
                <w:b/>
                <w:color w:val="FF0000"/>
              </w:rPr>
              <w:t>ID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</w:tr>
      <w:tr w:rsidR="005B6E02" w:rsidTr="005B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B6E02" w:rsidRDefault="005B6E02" w:rsidP="005B6E02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5B6E02" w:rsidRDefault="005B6E02" w:rsidP="005B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67E8" w:rsidRDefault="00D067E8" w:rsidP="00D067E8"/>
    <w:p w:rsidR="00B8341E" w:rsidRPr="00D067E8" w:rsidRDefault="00B8341E" w:rsidP="00D067E8"/>
    <w:p w:rsidR="005B6E02" w:rsidRPr="005B6E02" w:rsidRDefault="005B6E02" w:rsidP="00B8341E">
      <w:pPr>
        <w:pStyle w:val="Ttulo3"/>
      </w:pPr>
      <w:r>
        <w:t>RIESGOS EN EL CÓDIGO ORIGINAL</w:t>
      </w:r>
    </w:p>
    <w:tbl>
      <w:tblPr>
        <w:tblStyle w:val="Cuadrculamedia2-nfasis1"/>
        <w:tblW w:w="0" w:type="auto"/>
        <w:tblInd w:w="-680" w:type="dxa"/>
        <w:tblLook w:val="04A0" w:firstRow="1" w:lastRow="0" w:firstColumn="1" w:lastColumn="0" w:noHBand="0" w:noVBand="1"/>
      </w:tblPr>
      <w:tblGrid>
        <w:gridCol w:w="505"/>
        <w:gridCol w:w="709"/>
        <w:gridCol w:w="711"/>
        <w:gridCol w:w="711"/>
        <w:gridCol w:w="711"/>
        <w:gridCol w:w="711"/>
        <w:gridCol w:w="711"/>
        <w:gridCol w:w="711"/>
        <w:gridCol w:w="711"/>
        <w:gridCol w:w="711"/>
        <w:gridCol w:w="708"/>
        <w:gridCol w:w="708"/>
        <w:gridCol w:w="708"/>
        <w:gridCol w:w="708"/>
      </w:tblGrid>
      <w:tr w:rsidR="00B8341E" w:rsidTr="00B8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10</w:t>
            </w:r>
          </w:p>
        </w:tc>
        <w:tc>
          <w:tcPr>
            <w:tcW w:w="708" w:type="dxa"/>
          </w:tcPr>
          <w:p w:rsidR="00B8341E" w:rsidRDefault="00B8341E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11</w:t>
            </w:r>
          </w:p>
        </w:tc>
        <w:tc>
          <w:tcPr>
            <w:tcW w:w="708" w:type="dxa"/>
          </w:tcPr>
          <w:p w:rsidR="00B8341E" w:rsidRDefault="00B8341E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12</w:t>
            </w:r>
          </w:p>
        </w:tc>
        <w:tc>
          <w:tcPr>
            <w:tcW w:w="708" w:type="dxa"/>
          </w:tcPr>
          <w:p w:rsidR="00B8341E" w:rsidRDefault="00B8341E" w:rsidP="005B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13</w:t>
            </w: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AD47BB8" wp14:editId="449B46C4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97155</wp:posOffset>
                      </wp:positionV>
                      <wp:extent cx="733425" cy="95250"/>
                      <wp:effectExtent l="0" t="0" r="2857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8 Conector recto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7.65pt" to="79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F6B009" wp14:editId="79CC1325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127635</wp:posOffset>
                      </wp:positionV>
                      <wp:extent cx="733425" cy="95250"/>
                      <wp:effectExtent l="0" t="0" r="28575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05pt,10.05pt" to="81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5077664" wp14:editId="2A55AF39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116840</wp:posOffset>
                      </wp:positionV>
                      <wp:extent cx="733425" cy="95250"/>
                      <wp:effectExtent l="0" t="0" r="28575" b="1905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0 Conector recto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9.2pt" to="77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E02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42FEFD4" wp14:editId="2E1074DA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115570</wp:posOffset>
                      </wp:positionV>
                      <wp:extent cx="276225" cy="264795"/>
                      <wp:effectExtent l="0" t="0" r="28575" b="20955"/>
                      <wp:wrapNone/>
                      <wp:docPr id="37" name="3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2647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7 Conector recto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9.1pt" to="43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" strokecolor="red">
                      <v:stroke dashstyle="1 1"/>
                    </v:line>
                  </w:pict>
                </mc:Fallback>
              </mc:AlternateContent>
            </w:r>
            <w:r>
              <w:t>MEM</w:t>
            </w:r>
          </w:p>
        </w:tc>
        <w:tc>
          <w:tcPr>
            <w:tcW w:w="711" w:type="dxa"/>
            <w:vAlign w:val="center"/>
          </w:tcPr>
          <w:p w:rsidR="00B8341E" w:rsidRP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85FAB0F" wp14:editId="19322C74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117475</wp:posOffset>
                      </wp:positionV>
                      <wp:extent cx="733425" cy="95250"/>
                      <wp:effectExtent l="0" t="0" r="28575" b="19050"/>
                      <wp:wrapNone/>
                      <wp:docPr id="32" name="3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2 Conector recto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9.25pt" to="79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ID</w:t>
            </w: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4E014FD" wp14:editId="13920641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81915</wp:posOffset>
                      </wp:positionV>
                      <wp:extent cx="733425" cy="95250"/>
                      <wp:effectExtent l="0" t="0" r="28575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6.45pt" to="75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" strokecolor="red">
                      <v:stroke dashstyle="1 1"/>
                    </v:line>
                  </w:pict>
                </mc:Fallback>
              </mc:AlternateContent>
            </w:r>
            <w:r>
              <w:t>EX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341E" w:rsidTr="00B8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7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11" w:type="dxa"/>
            <w:vAlign w:val="center"/>
          </w:tcPr>
          <w:p w:rsidR="00B8341E" w:rsidRP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341E">
              <w:rPr>
                <w:b/>
                <w:color w:val="FF0000"/>
              </w:rPr>
              <w:t>ID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5B6E02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708" w:type="dxa"/>
          </w:tcPr>
          <w:p w:rsidR="00B8341E" w:rsidRDefault="00B8341E" w:rsidP="00B83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41E" w:rsidTr="00B8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vAlign w:val="center"/>
          </w:tcPr>
          <w:p w:rsidR="00B8341E" w:rsidRDefault="00B8341E" w:rsidP="00B8341E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1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708" w:type="dxa"/>
            <w:vAlign w:val="center"/>
          </w:tcPr>
          <w:p w:rsidR="00B8341E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708" w:type="dxa"/>
            <w:vAlign w:val="center"/>
          </w:tcPr>
          <w:p w:rsidR="00B8341E" w:rsidRPr="005B6E02" w:rsidRDefault="00B8341E" w:rsidP="00B83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</w:tr>
    </w:tbl>
    <w:p w:rsidR="00D067E8" w:rsidRDefault="0079739D" w:rsidP="00D067E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06A502" wp14:editId="6DF51CCF">
                <wp:simplePos x="0" y="0"/>
                <wp:positionH relativeFrom="column">
                  <wp:posOffset>4076700</wp:posOffset>
                </wp:positionH>
                <wp:positionV relativeFrom="paragraph">
                  <wp:posOffset>313690</wp:posOffset>
                </wp:positionV>
                <wp:extent cx="382270" cy="372110"/>
                <wp:effectExtent l="0" t="0" r="17780" b="27940"/>
                <wp:wrapNone/>
                <wp:docPr id="61" name="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 Elipse" o:spid="_x0000_s1051" style="position:absolute;margin-left:321pt;margin-top:24.7pt;width:30.1pt;height:29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" fillcolor="white [3201]" strokecolor="#4f81bd [3204]" strokeweight="2pt">
                <v:textbox>
                  <w:txbxContent>
                    <w:p w:rsidR="0079739D" w:rsidRDefault="0079739D" w:rsidP="00413F08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5F1E4B" wp14:editId="2F1A0F12">
                <wp:simplePos x="0" y="0"/>
                <wp:positionH relativeFrom="column">
                  <wp:posOffset>811530</wp:posOffset>
                </wp:positionH>
                <wp:positionV relativeFrom="paragraph">
                  <wp:posOffset>311150</wp:posOffset>
                </wp:positionV>
                <wp:extent cx="382270" cy="372110"/>
                <wp:effectExtent l="0" t="0" r="17780" b="27940"/>
                <wp:wrapNone/>
                <wp:docPr id="51" name="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 Elipse" o:spid="_x0000_s1052" style="position:absolute;margin-left:63.9pt;margin-top:24.5pt;width:30.1pt;height:2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0E7B4" wp14:editId="2485A6C7">
                <wp:simplePos x="0" y="0"/>
                <wp:positionH relativeFrom="column">
                  <wp:posOffset>814705</wp:posOffset>
                </wp:positionH>
                <wp:positionV relativeFrom="paragraph">
                  <wp:posOffset>1524635</wp:posOffset>
                </wp:positionV>
                <wp:extent cx="382270" cy="372110"/>
                <wp:effectExtent l="0" t="0" r="17780" b="27940"/>
                <wp:wrapNone/>
                <wp:docPr id="55" name="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5 Elipse" o:spid="_x0000_s1053" style="position:absolute;margin-left:64.15pt;margin-top:120.05pt;width:30.1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5BF796" wp14:editId="0136006D">
                <wp:simplePos x="0" y="0"/>
                <wp:positionH relativeFrom="column">
                  <wp:posOffset>814705</wp:posOffset>
                </wp:positionH>
                <wp:positionV relativeFrom="paragraph">
                  <wp:posOffset>2098675</wp:posOffset>
                </wp:positionV>
                <wp:extent cx="382270" cy="372110"/>
                <wp:effectExtent l="0" t="0" r="17780" b="27940"/>
                <wp:wrapNone/>
                <wp:docPr id="54" name="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4 Elipse" o:spid="_x0000_s1054" style="position:absolute;margin-left:64.15pt;margin-top:165.25pt;width:30.1pt;height:29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BAFB4A" wp14:editId="13470760">
                <wp:simplePos x="0" y="0"/>
                <wp:positionH relativeFrom="column">
                  <wp:posOffset>814070</wp:posOffset>
                </wp:positionH>
                <wp:positionV relativeFrom="paragraph">
                  <wp:posOffset>920115</wp:posOffset>
                </wp:positionV>
                <wp:extent cx="382270" cy="372110"/>
                <wp:effectExtent l="0" t="0" r="17780" b="27940"/>
                <wp:wrapNone/>
                <wp:docPr id="59" name="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9 Elipse" o:spid="_x0000_s1055" style="position:absolute;margin-left:64.1pt;margin-top:72.45pt;width:30.1pt;height:29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F2A36A" wp14:editId="4573D7D0">
                <wp:simplePos x="0" y="0"/>
                <wp:positionH relativeFrom="column">
                  <wp:posOffset>992505</wp:posOffset>
                </wp:positionH>
                <wp:positionV relativeFrom="paragraph">
                  <wp:posOffset>523875</wp:posOffset>
                </wp:positionV>
                <wp:extent cx="0" cy="1828165"/>
                <wp:effectExtent l="0" t="0" r="19050" b="19685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1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41.25pt" to="78.1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" strokecolor="#4579b8 [304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2B0E89" wp14:editId="76D94FF8">
                <wp:simplePos x="0" y="0"/>
                <wp:positionH relativeFrom="column">
                  <wp:posOffset>962660</wp:posOffset>
                </wp:positionH>
                <wp:positionV relativeFrom="paragraph">
                  <wp:posOffset>1344295</wp:posOffset>
                </wp:positionV>
                <wp:extent cx="66675" cy="80645"/>
                <wp:effectExtent l="0" t="0" r="28575" b="14605"/>
                <wp:wrapNone/>
                <wp:docPr id="66" name="6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6 Elipse" o:spid="_x0000_s1026" style="position:absolute;margin-left:75.8pt;margin-top:105.85pt;width:5.25pt;height:6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DDD1C3" wp14:editId="1DC4D246">
                <wp:simplePos x="0" y="0"/>
                <wp:positionH relativeFrom="column">
                  <wp:posOffset>962660</wp:posOffset>
                </wp:positionH>
                <wp:positionV relativeFrom="paragraph">
                  <wp:posOffset>758190</wp:posOffset>
                </wp:positionV>
                <wp:extent cx="66675" cy="80645"/>
                <wp:effectExtent l="0" t="0" r="28575" b="14605"/>
                <wp:wrapNone/>
                <wp:docPr id="67" name="6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7 Elipse" o:spid="_x0000_s1026" style="position:absolute;margin-left:75.8pt;margin-top:59.7pt;width:5.25pt;height:6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" fillcolor="white [3201]" strokecolor="#4f81bd [3204]" strokeweight="2pt"/>
            </w:pict>
          </mc:Fallback>
        </mc:AlternateContent>
      </w:r>
    </w:p>
    <w:p w:rsidR="00D067E8" w:rsidRPr="0040558E" w:rsidRDefault="0079739D" w:rsidP="004055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C39642" wp14:editId="446818C0">
                <wp:simplePos x="0" y="0"/>
                <wp:positionH relativeFrom="column">
                  <wp:posOffset>2047240</wp:posOffset>
                </wp:positionH>
                <wp:positionV relativeFrom="paragraph">
                  <wp:posOffset>145415</wp:posOffset>
                </wp:positionV>
                <wp:extent cx="382270" cy="372110"/>
                <wp:effectExtent l="0" t="0" r="17780" b="27940"/>
                <wp:wrapNone/>
                <wp:docPr id="56" name="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6 Elipse" o:spid="_x0000_s1056" style="position:absolute;margin-left:161.2pt;margin-top:11.45pt;width:30.1pt;height:29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" fillcolor="white [3201]" strokecolor="#4f81bd [3204]" strokeweight="2pt">
                <v:textbox>
                  <w:txbxContent>
                    <w:p w:rsidR="0079739D" w:rsidRDefault="0079739D" w:rsidP="00413F0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8A4F1F" wp14:editId="1D0A3C25">
                <wp:simplePos x="0" y="0"/>
                <wp:positionH relativeFrom="column">
                  <wp:posOffset>2844165</wp:posOffset>
                </wp:positionH>
                <wp:positionV relativeFrom="paragraph">
                  <wp:posOffset>145415</wp:posOffset>
                </wp:positionV>
                <wp:extent cx="382270" cy="372110"/>
                <wp:effectExtent l="0" t="0" r="17780" b="27940"/>
                <wp:wrapNone/>
                <wp:docPr id="57" name="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7 Elipse" o:spid="_x0000_s1057" style="position:absolute;margin-left:223.95pt;margin-top:11.45pt;width:30.1pt;height:29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" fillcolor="white [3201]" strokecolor="#4f81bd [3204]" strokeweight="2pt">
                <v:textbox>
                  <w:txbxContent>
                    <w:p w:rsidR="0079739D" w:rsidRDefault="0079739D" w:rsidP="00413F08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B20FCA" wp14:editId="461482A3">
                <wp:simplePos x="0" y="0"/>
                <wp:positionH relativeFrom="column">
                  <wp:posOffset>2430145</wp:posOffset>
                </wp:positionH>
                <wp:positionV relativeFrom="paragraph">
                  <wp:posOffset>751840</wp:posOffset>
                </wp:positionV>
                <wp:extent cx="382270" cy="372110"/>
                <wp:effectExtent l="0" t="0" r="17780" b="27940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 Elipse" o:spid="_x0000_s1058" style="position:absolute;margin-left:191.35pt;margin-top:59.2pt;width:30.1pt;height:2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E48148" wp14:editId="2840675F">
                <wp:simplePos x="0" y="0"/>
                <wp:positionH relativeFrom="column">
                  <wp:posOffset>2430145</wp:posOffset>
                </wp:positionH>
                <wp:positionV relativeFrom="paragraph">
                  <wp:posOffset>1356360</wp:posOffset>
                </wp:positionV>
                <wp:extent cx="382270" cy="372110"/>
                <wp:effectExtent l="0" t="0" r="17780" b="27940"/>
                <wp:wrapNone/>
                <wp:docPr id="60" name="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9D" w:rsidRDefault="0079739D" w:rsidP="00413F0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0 Elipse" o:spid="_x0000_s1059" style="position:absolute;margin-left:191.35pt;margin-top:106.8pt;width:30.1pt;height:2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" fillcolor="white [3201]" strokecolor="#4f81bd [3204]" strokeweight="2pt">
                <v:textbox>
                  <w:txbxContent>
                    <w:p w:rsidR="0079739D" w:rsidRDefault="0079739D" w:rsidP="00413F0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271" behindDoc="0" locked="0" layoutInCell="1" allowOverlap="1" wp14:anchorId="49CA748A" wp14:editId="76E5A17B">
                <wp:simplePos x="0" y="0"/>
                <wp:positionH relativeFrom="column">
                  <wp:posOffset>2247265</wp:posOffset>
                </wp:positionH>
                <wp:positionV relativeFrom="paragraph">
                  <wp:posOffset>355600</wp:posOffset>
                </wp:positionV>
                <wp:extent cx="318770" cy="552450"/>
                <wp:effectExtent l="0" t="0" r="24130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34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28pt" to="202.0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526" behindDoc="0" locked="0" layoutInCell="1" allowOverlap="1" wp14:anchorId="6270D33C" wp14:editId="1D647FD6">
                <wp:simplePos x="0" y="0"/>
                <wp:positionH relativeFrom="column">
                  <wp:posOffset>2661920</wp:posOffset>
                </wp:positionH>
                <wp:positionV relativeFrom="paragraph">
                  <wp:posOffset>355600</wp:posOffset>
                </wp:positionV>
                <wp:extent cx="382270" cy="552450"/>
                <wp:effectExtent l="0" t="0" r="17780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4 Conector recto" o:spid="_x0000_s1026" style="position:absolute;flip:y;z-index:2517345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28pt" to="239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781" behindDoc="0" locked="0" layoutInCell="1" allowOverlap="1" wp14:anchorId="338902D2" wp14:editId="2A3DF01B">
                <wp:simplePos x="0" y="0"/>
                <wp:positionH relativeFrom="column">
                  <wp:posOffset>2661285</wp:posOffset>
                </wp:positionH>
                <wp:positionV relativeFrom="paragraph">
                  <wp:posOffset>962025</wp:posOffset>
                </wp:positionV>
                <wp:extent cx="0" cy="584200"/>
                <wp:effectExtent l="0" t="0" r="19050" b="2540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5 Conector recto" o:spid="_x0000_s1026" style="position:absolute;z-index:251734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75.75pt" to="209.5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311008" wp14:editId="6640BCAD">
                <wp:simplePos x="0" y="0"/>
                <wp:positionH relativeFrom="column">
                  <wp:posOffset>2365375</wp:posOffset>
                </wp:positionH>
                <wp:positionV relativeFrom="paragraph">
                  <wp:posOffset>589915</wp:posOffset>
                </wp:positionV>
                <wp:extent cx="66675" cy="80645"/>
                <wp:effectExtent l="0" t="0" r="28575" b="14605"/>
                <wp:wrapNone/>
                <wp:docPr id="68" name="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8 Elipse" o:spid="_x0000_s1026" style="position:absolute;margin-left:186.25pt;margin-top:46.45pt;width:5.25pt;height:6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" fillcolor="white [3201]" strokecolor="#4f81bd [3204]" strokeweight="2pt"/>
            </w:pict>
          </mc:Fallback>
        </mc:AlternateContent>
      </w:r>
      <w:r w:rsidR="004F0D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931469" wp14:editId="1182D8A3">
                <wp:simplePos x="0" y="0"/>
                <wp:positionH relativeFrom="column">
                  <wp:posOffset>2809949</wp:posOffset>
                </wp:positionH>
                <wp:positionV relativeFrom="paragraph">
                  <wp:posOffset>590417</wp:posOffset>
                </wp:positionV>
                <wp:extent cx="66675" cy="80963"/>
                <wp:effectExtent l="0" t="0" r="28575" b="14605"/>
                <wp:wrapNone/>
                <wp:docPr id="69" name="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0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9 Elipse" o:spid="_x0000_s1026" style="position:absolute;margin-left:221.25pt;margin-top:46.5pt;width:5.25pt;height:6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" fillcolor="white [3201]" strokecolor="#4f81bd [3204]" strokeweight="2pt"/>
            </w:pict>
          </mc:Fallback>
        </mc:AlternateContent>
      </w:r>
    </w:p>
    <w:p w:rsidR="00D067E8" w:rsidRDefault="00D067E8" w:rsidP="00D243FF">
      <w:pPr>
        <w:pStyle w:val="Ttulo2"/>
        <w:rPr>
          <w:sz w:val="36"/>
        </w:rPr>
      </w:pPr>
    </w:p>
    <w:p w:rsidR="00AE4BBA" w:rsidRDefault="00AE4BBA" w:rsidP="00AE4BBA"/>
    <w:p w:rsidR="00AE4BBA" w:rsidRDefault="00AE4BBA" w:rsidP="00AE4BBA"/>
    <w:p w:rsidR="00AE4BBA" w:rsidRDefault="00AE4BBA" w:rsidP="00AE4BBA"/>
    <w:p w:rsidR="00AE4BBA" w:rsidRDefault="00AE4BBA" w:rsidP="00AE4BBA"/>
    <w:tbl>
      <w:tblPr>
        <w:tblStyle w:val="Listamedia1-nfasis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4645B" w:rsidTr="00CB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</w:pPr>
            <w:r w:rsidRPr="00CB63FE">
              <w:lastRenderedPageBreak/>
              <w:t>CÓDIGO PASO 1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3FE">
              <w:rPr>
                <w:b/>
              </w:rPr>
              <w:t>CÓDIGO PASO 2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3FE">
              <w:rPr>
                <w:b/>
              </w:rPr>
              <w:t>CÓDIGO PASO 3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R0,[#0] (0)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R0,[#0] (0)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R0,[#0] (0)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LDI R1,[#1] (4)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LDI R1,[#1] (4)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(1)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R2,[#2] (5)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R2,[#2] (5)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(2)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(1)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(1)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R0,[#3] (3)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R2,R1 (6)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R2,R1 (6)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R1,[#1] (4)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R2,[#2] (5)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(2)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RO,RO (2)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R2,R1 (6)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R2,[#4] (7)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JMP #0 (8)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3XNOP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STI R2,[#4] (7)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R2,[#4] (7)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R0,[#3] (3)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R0,[#3] (3)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JMP #0 (8)</w:t>
            </w: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JMP #0 (8)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CB63FE" w:rsidTr="00CB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04645B" w:rsidTr="00CB6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4645B" w:rsidRPr="00CB63FE" w:rsidRDefault="0004645B" w:rsidP="00CB63FE">
            <w:pPr>
              <w:jc w:val="center"/>
              <w:rPr>
                <w:b w:val="0"/>
              </w:rPr>
            </w:pPr>
          </w:p>
        </w:tc>
        <w:tc>
          <w:tcPr>
            <w:tcW w:w="2993" w:type="dxa"/>
          </w:tcPr>
          <w:p w:rsidR="0004645B" w:rsidRPr="00CB63FE" w:rsidRDefault="0004645B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NOP</w:t>
            </w:r>
          </w:p>
        </w:tc>
        <w:tc>
          <w:tcPr>
            <w:tcW w:w="2993" w:type="dxa"/>
          </w:tcPr>
          <w:p w:rsidR="0004645B" w:rsidRPr="00CB63FE" w:rsidRDefault="00CB63FE" w:rsidP="00CB63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</w:tbl>
    <w:p w:rsidR="00AE4BBA" w:rsidRDefault="00AE4BBA" w:rsidP="00E27A5E">
      <w:pPr>
        <w:pStyle w:val="Ttulo3"/>
      </w:pPr>
    </w:p>
    <w:p w:rsidR="00AE4BBA" w:rsidRDefault="00E27A5E" w:rsidP="00E27A5E">
      <w:pPr>
        <w:pStyle w:val="Ttulo3"/>
      </w:pPr>
      <w:r>
        <w:t>ESTUDIO FINAL</w:t>
      </w:r>
    </w:p>
    <w:p w:rsidR="00E27A5E" w:rsidRDefault="00E27A5E" w:rsidP="00AE4BBA"/>
    <w:p w:rsidR="00E27A5E" w:rsidRDefault="00E27A5E" w:rsidP="00E27A5E">
      <w:pPr>
        <w:pStyle w:val="Prrafodelista"/>
        <w:numPr>
          <w:ilvl w:val="0"/>
          <w:numId w:val="7"/>
        </w:numPr>
      </w:pPr>
      <w:r>
        <w:t xml:space="preserve">Procesador </w:t>
      </w:r>
      <w:proofErr w:type="spellStart"/>
      <w:r>
        <w:t>multiciclo</w:t>
      </w:r>
      <w:proofErr w:type="spellEnd"/>
      <w:r>
        <w:t>: (3*4) + (2*3) + (3*4) + (1*3) = 33 ciclos.</w:t>
      </w:r>
    </w:p>
    <w:p w:rsidR="00E27A5E" w:rsidRDefault="00E27A5E" w:rsidP="00E27A5E">
      <w:pPr>
        <w:pStyle w:val="Prrafodelista"/>
      </w:pPr>
      <w:r>
        <w:t>Procesador segmentado: 4+13 = 17 ciclos.</w:t>
      </w:r>
    </w:p>
    <w:p w:rsidR="00867A60" w:rsidRDefault="00867A60" w:rsidP="00E27A5E">
      <w:pPr>
        <w:pStyle w:val="Prrafodelista"/>
      </w:pPr>
    </w:p>
    <w:p w:rsidR="00E27A5E" w:rsidRPr="0043412A" w:rsidRDefault="00867A60" w:rsidP="00E27A5E">
      <w:pPr>
        <w:pStyle w:val="Prrafodelista"/>
        <w:numPr>
          <w:ilvl w:val="0"/>
          <w:numId w:val="7"/>
        </w:numPr>
      </w:pPr>
      <w:proofErr w:type="spellStart"/>
      <w:r>
        <w:t>Speedup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I*CPI*Tc) multiciclo</m:t>
            </m:r>
          </m:num>
          <m:den>
            <m:r>
              <w:rPr>
                <w:rFonts w:ascii="Cambria Math" w:hAnsi="Cambria Math"/>
                <w:sz w:val="28"/>
              </w:rPr>
              <m:t>(I*CPI*Tc) segmentado</m:t>
            </m:r>
          </m:den>
        </m:f>
      </m:oMath>
      <w:r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33</m:t>
            </m:r>
            <m:r>
              <w:rPr>
                <w:rFonts w:ascii="Cambria Math" w:eastAsiaTheme="minorEastAsia" w:hAnsi="Cambria Math"/>
                <w:sz w:val="28"/>
              </w:rPr>
              <m:t>*Tc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17</m:t>
            </m:r>
            <m:r>
              <w:rPr>
                <w:rFonts w:ascii="Cambria Math" w:eastAsiaTheme="minorEastAsia" w:hAnsi="Cambria Math"/>
                <w:sz w:val="28"/>
              </w:rPr>
              <m:t>*Tc</m:t>
            </m:r>
          </m:den>
        </m:f>
      </m:oMath>
      <w:r>
        <w:rPr>
          <w:rFonts w:eastAsiaTheme="minorEastAsia"/>
          <w:sz w:val="28"/>
        </w:rPr>
        <w:t xml:space="preserve"> = </w:t>
      </w:r>
      <w:r w:rsidR="0043412A">
        <w:rPr>
          <w:rFonts w:eastAsiaTheme="minorEastAsia"/>
          <w:sz w:val="28"/>
        </w:rPr>
        <w:t>1,94</w:t>
      </w:r>
    </w:p>
    <w:p w:rsidR="0043412A" w:rsidRDefault="0043412A" w:rsidP="0043412A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proofErr w:type="spellStart"/>
      <w:r w:rsidRPr="0043412A">
        <w:rPr>
          <w:rFonts w:eastAsiaTheme="minorEastAsia"/>
        </w:rPr>
        <w:t>Mips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nº instrucciones programa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nº ciclos*t*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867A60" w:rsidRDefault="00867A60" w:rsidP="00867A60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proofErr w:type="spellStart"/>
      <w:proofErr w:type="gramStart"/>
      <w:r w:rsidRPr="0043412A">
        <w:rPr>
          <w:rFonts w:eastAsiaTheme="minorEastAsia"/>
        </w:rPr>
        <w:t>Mips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multiciclo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33</m:t>
            </m:r>
            <m:r>
              <w:rPr>
                <w:rFonts w:ascii="Cambria Math" w:eastAsiaTheme="minorEastAsia" w:hAnsi="Cambria Math"/>
                <w:sz w:val="28"/>
              </w:rPr>
              <m:t>*t*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43412A" w:rsidRDefault="0043412A" w:rsidP="0043412A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proofErr w:type="spellStart"/>
      <w:proofErr w:type="gramStart"/>
      <w:r w:rsidRPr="0043412A">
        <w:rPr>
          <w:rFonts w:eastAsiaTheme="minorEastAsia"/>
        </w:rPr>
        <w:t>Mips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segmentado</w:t>
      </w:r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17</m:t>
            </m:r>
            <m:r>
              <w:rPr>
                <w:rFonts w:ascii="Cambria Math" w:eastAsiaTheme="minorEastAsia" w:hAnsi="Cambria Math"/>
                <w:sz w:val="28"/>
              </w:rPr>
              <m:t>*t*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43412A" w:rsidRDefault="0043412A" w:rsidP="0043412A">
      <w:pPr>
        <w:pStyle w:val="Prrafodelista"/>
        <w:rPr>
          <w:rFonts w:eastAsiaTheme="minorEastAsia"/>
          <w:sz w:val="28"/>
        </w:rPr>
      </w:pPr>
    </w:p>
    <w:p w:rsidR="0043412A" w:rsidRDefault="0043412A" w:rsidP="0043412A">
      <w:pPr>
        <w:pStyle w:val="Prrafodelista"/>
        <w:rPr>
          <w:rFonts w:eastAsiaTheme="minorEastAsia"/>
          <w:sz w:val="28"/>
        </w:rPr>
      </w:pPr>
      <w:r>
        <w:rPr>
          <w:rFonts w:eastAsiaTheme="minorEastAsia"/>
        </w:rPr>
        <w:t xml:space="preserve">Aumento de velocidad en MIPS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Mips(segmentado) </m:t>
            </m:r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Mips(multiciclo)</m:t>
            </m:r>
          </m:den>
        </m:f>
      </m:oMath>
      <w:r w:rsidRPr="0043412A">
        <w:rPr>
          <w:rFonts w:eastAsiaTheme="minorEastAsia"/>
          <w:sz w:val="28"/>
        </w:rPr>
        <w:t xml:space="preserve"> = 282 % </w:t>
      </w:r>
    </w:p>
    <w:p w:rsidR="00AA32C6" w:rsidRDefault="00AA32C6" w:rsidP="0043412A">
      <w:pPr>
        <w:pStyle w:val="Prrafodelista"/>
        <w:rPr>
          <w:rFonts w:eastAsiaTheme="minorEastAsia"/>
          <w:sz w:val="28"/>
        </w:rPr>
      </w:pPr>
    </w:p>
    <w:p w:rsidR="00AA32C6" w:rsidRDefault="00AA32C6" w:rsidP="0043412A">
      <w:pPr>
        <w:pStyle w:val="Prrafodelista"/>
        <w:rPr>
          <w:rFonts w:eastAsiaTheme="minorEastAsia"/>
          <w:sz w:val="28"/>
        </w:rPr>
      </w:pPr>
    </w:p>
    <w:p w:rsidR="00AA32C6" w:rsidRPr="0043412A" w:rsidRDefault="00AA32C6" w:rsidP="0043412A">
      <w:pPr>
        <w:pStyle w:val="Prrafodelista"/>
        <w:rPr>
          <w:rFonts w:eastAsiaTheme="minorEastAsia"/>
        </w:rPr>
      </w:pPr>
    </w:p>
    <w:p w:rsidR="0043412A" w:rsidRDefault="0043412A" w:rsidP="00867A60">
      <w:pPr>
        <w:pStyle w:val="Prrafodelista"/>
      </w:pPr>
    </w:p>
    <w:p w:rsidR="00E30132" w:rsidRDefault="00E30132" w:rsidP="00E27A5E">
      <w:pPr>
        <w:pStyle w:val="Prrafodelista"/>
        <w:numPr>
          <w:ilvl w:val="0"/>
          <w:numId w:val="7"/>
        </w:numPr>
      </w:pPr>
      <w:r>
        <w:lastRenderedPageBreak/>
        <w:t xml:space="preserve">Frecuencia reloj </w:t>
      </w:r>
      <w:proofErr w:type="spellStart"/>
      <w:r>
        <w:t>multiciclo</w:t>
      </w:r>
      <w:proofErr w:type="spellEnd"/>
      <w:r>
        <w:t xml:space="preserve"> = camino crítico etapa EX =</w:t>
      </w:r>
      <w:r>
        <w:br/>
        <w:t xml:space="preserve"> 1ns (reg4) + 2ns (</w:t>
      </w:r>
      <w:proofErr w:type="spellStart"/>
      <w:r>
        <w:t>UCcontrol</w:t>
      </w:r>
      <w:proofErr w:type="spellEnd"/>
      <w:r>
        <w:t>) + 16ns (</w:t>
      </w:r>
      <w:proofErr w:type="spellStart"/>
      <w:r>
        <w:t>adder</w:t>
      </w:r>
      <w:proofErr w:type="spellEnd"/>
      <w:r>
        <w:t>) + 1ns (TsetupReg8) = 20ns</w:t>
      </w:r>
      <w:r>
        <w:br/>
      </w:r>
      <w:r>
        <w:t xml:space="preserve">Frecuencia reloj </w:t>
      </w:r>
      <w:r>
        <w:t xml:space="preserve">segmentado </w:t>
      </w:r>
      <w:r>
        <w:t>= camino crítico etapa EX =</w:t>
      </w:r>
      <w:r>
        <w:br/>
        <w:t xml:space="preserve"> 1ns (</w:t>
      </w:r>
      <w:proofErr w:type="spellStart"/>
      <w:r>
        <w:t>flip-flop</w:t>
      </w:r>
      <w:proofErr w:type="spellEnd"/>
      <w:r>
        <w:t xml:space="preserve"> &amp; reg8) + 16ns (</w:t>
      </w:r>
      <w:proofErr w:type="spellStart"/>
      <w:r>
        <w:t>adder</w:t>
      </w:r>
      <w:proofErr w:type="spellEnd"/>
      <w:r>
        <w:t>) + 2ns (</w:t>
      </w:r>
      <w:proofErr w:type="spellStart"/>
      <w:r>
        <w:t>mux</w:t>
      </w:r>
      <w:proofErr w:type="spellEnd"/>
      <w:r>
        <w:t>) + 1ns (TsetupReg8)</w:t>
      </w:r>
      <w:r>
        <w:t xml:space="preserve"> = 20ns</w:t>
      </w:r>
    </w:p>
    <w:p w:rsidR="0043412A" w:rsidRDefault="0043412A" w:rsidP="0043412A">
      <w:pPr>
        <w:pStyle w:val="Prrafodelista"/>
      </w:pPr>
      <w:r>
        <w:t xml:space="preserve">Ahora podemos </w:t>
      </w:r>
      <w:r w:rsidR="00680226">
        <w:t xml:space="preserve">calcular el tiempo de ejecución y los MIPS de cada </w:t>
      </w:r>
      <w:proofErr w:type="spellStart"/>
      <w:r w:rsidR="00680226">
        <w:t>precesador</w:t>
      </w:r>
      <w:proofErr w:type="spellEnd"/>
      <w:r w:rsidR="00680226">
        <w:t>:</w:t>
      </w:r>
    </w:p>
    <w:p w:rsidR="00680226" w:rsidRDefault="00680226" w:rsidP="0043412A">
      <w:pPr>
        <w:pStyle w:val="Prrafodelista"/>
        <w:rPr>
          <w:rFonts w:eastAsiaTheme="minorEastAsia"/>
          <w:sz w:val="28"/>
        </w:rPr>
      </w:pPr>
      <w:r>
        <w:t>Tiempo de ejecución (</w:t>
      </w:r>
      <w:proofErr w:type="spellStart"/>
      <w:r>
        <w:t>multiciclo</w:t>
      </w:r>
      <w:proofErr w:type="spellEnd"/>
      <w:r>
        <w:t xml:space="preserve">) = </w:t>
      </w:r>
      <m:oMath>
        <m:r>
          <w:rPr>
            <w:rFonts w:ascii="Cambria Math" w:hAnsi="Cambria Math"/>
            <w:sz w:val="28"/>
          </w:rPr>
          <m:t>I*CPI*Tc</m:t>
        </m:r>
      </m:oMath>
      <w:r w:rsidRPr="00680226">
        <w:rPr>
          <w:rFonts w:eastAsiaTheme="minorEastAsia"/>
          <w:sz w:val="28"/>
        </w:rPr>
        <w:t xml:space="preserve"> = 33 * 20ns = 660ns</w:t>
      </w:r>
    </w:p>
    <w:p w:rsidR="00680226" w:rsidRDefault="00680226" w:rsidP="00680226">
      <w:pPr>
        <w:pStyle w:val="Prrafodelista"/>
        <w:rPr>
          <w:rFonts w:eastAsiaTheme="minorEastAsia"/>
          <w:sz w:val="28"/>
        </w:rPr>
      </w:pPr>
      <w:r>
        <w:t>Tiempo de ejecución</w:t>
      </w:r>
      <w:r>
        <w:t xml:space="preserve"> </w:t>
      </w:r>
      <w:r>
        <w:t>(</w:t>
      </w:r>
      <w:r>
        <w:t>segmentado</w:t>
      </w:r>
      <w:r>
        <w:t xml:space="preserve">) = </w:t>
      </w:r>
      <m:oMath>
        <m:r>
          <w:rPr>
            <w:rFonts w:ascii="Cambria Math" w:hAnsi="Cambria Math"/>
            <w:sz w:val="28"/>
          </w:rPr>
          <m:t>I*CPI*Tc</m:t>
        </m:r>
      </m:oMath>
      <w:r>
        <w:rPr>
          <w:rFonts w:eastAsiaTheme="minorEastAsia"/>
          <w:sz w:val="28"/>
        </w:rPr>
        <w:t xml:space="preserve"> = 17 * 20ns = 340ns</w:t>
      </w:r>
    </w:p>
    <w:p w:rsidR="00680226" w:rsidRDefault="00680226" w:rsidP="00680226">
      <w:pPr>
        <w:pStyle w:val="Prrafodelista"/>
        <w:rPr>
          <w:rFonts w:eastAsiaTheme="minorEastAsia"/>
          <w:sz w:val="28"/>
        </w:rPr>
      </w:pPr>
      <w:r>
        <w:t>MIPS</w:t>
      </w:r>
      <w:r>
        <w:t xml:space="preserve"> (</w:t>
      </w:r>
      <w:proofErr w:type="spellStart"/>
      <w:r>
        <w:t>multiciclo</w:t>
      </w:r>
      <w:proofErr w:type="spellEnd"/>
      <w: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33*</m:t>
            </m:r>
            <m:r>
              <w:rPr>
                <w:rFonts w:ascii="Cambria Math" w:eastAsiaTheme="minorEastAsia" w:hAnsi="Cambria Math"/>
                <w:sz w:val="32"/>
              </w:rPr>
              <m:t>20*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= 13,63 MIPS</w:t>
      </w:r>
    </w:p>
    <w:p w:rsidR="00680226" w:rsidRPr="00680226" w:rsidRDefault="00680226" w:rsidP="00680226">
      <w:pPr>
        <w:pStyle w:val="Prrafodelista"/>
        <w:rPr>
          <w:rFonts w:eastAsiaTheme="minorEastAsia"/>
          <w:sz w:val="28"/>
        </w:rPr>
      </w:pPr>
      <w:r>
        <w:t>MIPS (</w:t>
      </w:r>
      <w:r>
        <w:t>segmentado</w:t>
      </w:r>
      <w: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17</m:t>
            </m:r>
            <m:r>
              <w:rPr>
                <w:rFonts w:ascii="Cambria Math" w:eastAsiaTheme="minorEastAsia" w:hAnsi="Cambria Math"/>
                <w:sz w:val="32"/>
              </w:rPr>
              <m:t>*</m:t>
            </m:r>
            <m:r>
              <w:rPr>
                <w:rFonts w:ascii="Cambria Math" w:eastAsiaTheme="minorEastAsia" w:hAnsi="Cambria Math"/>
                <w:sz w:val="32"/>
              </w:rPr>
              <m:t>20*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 xml:space="preserve"> </m:t>
            </m:r>
          </m:den>
        </m:f>
      </m:oMath>
      <w:r>
        <w:rPr>
          <w:rFonts w:eastAsiaTheme="minorEastAsia"/>
          <w:sz w:val="28"/>
        </w:rPr>
        <w:t xml:space="preserve"> = </w:t>
      </w:r>
      <w:r>
        <w:rPr>
          <w:rFonts w:eastAsiaTheme="minorEastAsia"/>
          <w:sz w:val="28"/>
        </w:rPr>
        <w:t xml:space="preserve">38,23 </w:t>
      </w:r>
      <w:r>
        <w:rPr>
          <w:rFonts w:eastAsiaTheme="minorEastAsia"/>
          <w:sz w:val="28"/>
        </w:rPr>
        <w:t>MIPS</w:t>
      </w:r>
    </w:p>
    <w:p w:rsidR="00680226" w:rsidRDefault="00680226" w:rsidP="00680226">
      <w:pPr>
        <w:pStyle w:val="Prrafodelista"/>
        <w:rPr>
          <w:rFonts w:eastAsiaTheme="minorEastAsia"/>
          <w:sz w:val="28"/>
        </w:rPr>
      </w:pPr>
    </w:p>
    <w:p w:rsidR="00680226" w:rsidRDefault="00680226" w:rsidP="0043412A">
      <w:pPr>
        <w:pStyle w:val="Prrafodelista"/>
      </w:pPr>
    </w:p>
    <w:p w:rsidR="00AE4BBA" w:rsidRDefault="00631E29" w:rsidP="00631E29">
      <w:pPr>
        <w:pStyle w:val="Prrafodelista"/>
        <w:numPr>
          <w:ilvl w:val="0"/>
          <w:numId w:val="7"/>
        </w:numPr>
      </w:pPr>
      <w:r>
        <w:t xml:space="preserve">Si cortocircuitamos podremos hacerlo con diferentes recorridos, como por ejemplo, cortocircuitar la salida de la </w:t>
      </w:r>
      <w:r w:rsidR="00A07C29">
        <w:t xml:space="preserve">ALU (final de ciclo EX) a la entrada de la ALU (principio de ciclo EX) o </w:t>
      </w:r>
      <w:r w:rsidR="00A07C29">
        <w:t xml:space="preserve">cortocircuitar la salida de la </w:t>
      </w:r>
      <w:r w:rsidR="00A07C29">
        <w:t>Memoria de Datos</w:t>
      </w:r>
      <w:r w:rsidR="00A07C29">
        <w:t xml:space="preserve"> (</w:t>
      </w:r>
      <w:r w:rsidR="00A07C29">
        <w:t>final de ciclo MEM</w:t>
      </w:r>
      <w:r w:rsidR="00A07C29">
        <w:t>) a la entrada de la ALU (principio de ciclo EX)</w:t>
      </w:r>
      <w:r w:rsidR="00A07C29">
        <w:t>. Dichos cortocircuitos nos permitirían reducir los riesgos, y por lo tanto, las instrucciones NOP. Los riesgos serían los siguientes:</w:t>
      </w:r>
    </w:p>
    <w:p w:rsidR="00A07C29" w:rsidRDefault="00A07C29" w:rsidP="00A07C29">
      <w:pPr>
        <w:pStyle w:val="Prrafodelista"/>
      </w:pPr>
      <w:r>
        <w:t>Operación LOAD: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A07C29" w:rsidTr="00DD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A07C2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3E980C3" wp14:editId="2FFD7037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51435</wp:posOffset>
                      </wp:positionV>
                      <wp:extent cx="169545" cy="170180"/>
                      <wp:effectExtent l="0" t="0" r="20955" b="20320"/>
                      <wp:wrapNone/>
                      <wp:docPr id="74" name="7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170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4 Conector recto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4.05pt" to="46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42F006D" wp14:editId="5A302432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43180</wp:posOffset>
                      </wp:positionV>
                      <wp:extent cx="222885" cy="541655"/>
                      <wp:effectExtent l="0" t="0" r="24765" b="29845"/>
                      <wp:wrapNone/>
                      <wp:docPr id="73" name="7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" cy="541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3 Conector recto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.4pt" to="48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color w:val="FF0000"/>
              </w:rPr>
              <w:t>MEM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C2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C2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C2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7C29" w:rsidRDefault="00A07C29" w:rsidP="00AE4BBA"/>
    <w:p w:rsidR="00AE4BBA" w:rsidRPr="00AE4BBA" w:rsidRDefault="00A07C29" w:rsidP="00A07C29">
      <w:pPr>
        <w:ind w:firstLine="708"/>
      </w:pPr>
      <w:r>
        <w:t>Operación ADD: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A07C29" w:rsidTr="00DD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A07C2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07E852F" wp14:editId="40C85C6D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26670</wp:posOffset>
                      </wp:positionV>
                      <wp:extent cx="233045" cy="350520"/>
                      <wp:effectExtent l="0" t="0" r="33655" b="30480"/>
                      <wp:wrapNone/>
                      <wp:docPr id="76" name="7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" cy="350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6 Conector recto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2.1pt" to="53.7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18EA148" wp14:editId="37CE1F46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37465</wp:posOffset>
                      </wp:positionV>
                      <wp:extent cx="222250" cy="170180"/>
                      <wp:effectExtent l="0" t="0" r="25400" b="20320"/>
                      <wp:wrapNone/>
                      <wp:docPr id="75" name="7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70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5 Conector recto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2.95pt" to="52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C2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C29" w:rsidTr="00DD2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A07C29" w:rsidRP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C29" w:rsidTr="00DD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07C29" w:rsidRDefault="00A07C29" w:rsidP="00DD2491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07C29" w:rsidRDefault="00A07C29" w:rsidP="00DD2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67E8" w:rsidRDefault="00D067E8" w:rsidP="00D243FF">
      <w:pPr>
        <w:pStyle w:val="Ttulo2"/>
        <w:rPr>
          <w:sz w:val="36"/>
        </w:rPr>
      </w:pPr>
    </w:p>
    <w:p w:rsidR="00680226" w:rsidRDefault="00680226" w:rsidP="00680226"/>
    <w:p w:rsidR="00680226" w:rsidRDefault="00680226" w:rsidP="00680226"/>
    <w:p w:rsidR="00680226" w:rsidRDefault="00680226" w:rsidP="00680226"/>
    <w:p w:rsidR="00AA32C6" w:rsidRDefault="00AA32C6" w:rsidP="00A07C29">
      <w:pPr>
        <w:ind w:left="705"/>
      </w:pPr>
    </w:p>
    <w:p w:rsidR="00D067E8" w:rsidRDefault="00A07C29" w:rsidP="00A07C29">
      <w:pPr>
        <w:ind w:left="705"/>
      </w:pPr>
      <w:bookmarkStart w:id="2" w:name="_GoBack"/>
      <w:bookmarkEnd w:id="2"/>
      <w:r>
        <w:lastRenderedPageBreak/>
        <w:t>Por lo tanto, reduciríamos sobre nuestro código las operaciones NOP que abstraían de riesgo el algoritmo:</w:t>
      </w:r>
    </w:p>
    <w:tbl>
      <w:tblPr>
        <w:tblStyle w:val="Listamedia1-nfasis1"/>
        <w:tblpPr w:leftFromText="141" w:rightFromText="141" w:vertAnchor="text" w:horzAnchor="page" w:tblpX="3443" w:tblpY="426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A07C29" w:rsidTr="0086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</w:pPr>
            <w:r w:rsidRPr="00CB63FE">
              <w:t xml:space="preserve">CÓDIGO PASO </w:t>
            </w:r>
            <w:r>
              <w:t>3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3FE">
              <w:rPr>
                <w:b/>
              </w:rPr>
              <w:t xml:space="preserve">CÓDIGO </w:t>
            </w:r>
            <w:r>
              <w:rPr>
                <w:b/>
              </w:rPr>
              <w:t>CORTOCIRCUITO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R0,[#0] (0)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R0,[#0] (0)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R1,[#1] (4)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LDI R1,[#1] (4)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R2,[#2] (5)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R2,[#2] (5)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ADD RO,RO (1)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(1)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R2,R1 (6)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ADD RO,RO (2)</w:t>
            </w:r>
          </w:p>
        </w:tc>
      </w:tr>
      <w:tr w:rsidR="00867A60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7A60" w:rsidRPr="00CB63FE" w:rsidRDefault="00867A60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R2,R1 (6)</w:t>
            </w:r>
          </w:p>
        </w:tc>
        <w:tc>
          <w:tcPr>
            <w:tcW w:w="2993" w:type="dxa"/>
          </w:tcPr>
          <w:p w:rsidR="00867A60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 #0 (8)</w:t>
            </w:r>
          </w:p>
        </w:tc>
      </w:tr>
      <w:tr w:rsidR="00867A60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7A60" w:rsidRPr="00CB63FE" w:rsidRDefault="00867A60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867A60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STI R2,[#4] (7)</w:t>
            </w:r>
          </w:p>
        </w:tc>
      </w:tr>
      <w:tr w:rsidR="00867A60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7A60" w:rsidRPr="00CB63FE" w:rsidRDefault="00867A60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(2)</w:t>
            </w:r>
          </w:p>
        </w:tc>
        <w:tc>
          <w:tcPr>
            <w:tcW w:w="2993" w:type="dxa"/>
          </w:tcPr>
          <w:p w:rsidR="00867A60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R0,[#3] (3)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JMP #0 (8)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R2,[#4] (7)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R0,[#3] (3)</w:t>
            </w:r>
          </w:p>
        </w:tc>
        <w:tc>
          <w:tcPr>
            <w:tcW w:w="2993" w:type="dxa"/>
          </w:tcPr>
          <w:p w:rsidR="00A07C29" w:rsidRPr="00CB63FE" w:rsidRDefault="00867A60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X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A07C29" w:rsidTr="0086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X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X</w:t>
            </w:r>
          </w:p>
        </w:tc>
      </w:tr>
      <w:tr w:rsidR="00A07C29" w:rsidTr="0086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07C29" w:rsidRPr="00CB63FE" w:rsidRDefault="00A07C29" w:rsidP="00867A60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X</w:t>
            </w:r>
          </w:p>
        </w:tc>
        <w:tc>
          <w:tcPr>
            <w:tcW w:w="2993" w:type="dxa"/>
          </w:tcPr>
          <w:p w:rsidR="00A07C29" w:rsidRPr="00CB63FE" w:rsidRDefault="00A07C29" w:rsidP="00867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X</w:t>
            </w:r>
          </w:p>
        </w:tc>
      </w:tr>
    </w:tbl>
    <w:p w:rsidR="00D067E8" w:rsidRDefault="00D067E8" w:rsidP="00D243FF">
      <w:pPr>
        <w:pStyle w:val="Ttulo2"/>
        <w:rPr>
          <w:sz w:val="36"/>
        </w:rPr>
      </w:pPr>
    </w:p>
    <w:p w:rsidR="00D067E8" w:rsidRDefault="00D067E8" w:rsidP="00D243FF">
      <w:pPr>
        <w:pStyle w:val="Ttulo2"/>
        <w:rPr>
          <w:sz w:val="36"/>
        </w:rPr>
      </w:pPr>
    </w:p>
    <w:p w:rsidR="00D067E8" w:rsidRDefault="00D067E8" w:rsidP="00D243FF">
      <w:pPr>
        <w:pStyle w:val="Ttulo2"/>
        <w:rPr>
          <w:sz w:val="36"/>
        </w:rPr>
      </w:pPr>
    </w:p>
    <w:p w:rsidR="00D067E8" w:rsidRDefault="00D067E8" w:rsidP="00D243FF">
      <w:pPr>
        <w:pStyle w:val="Ttulo2"/>
        <w:rPr>
          <w:sz w:val="36"/>
        </w:rPr>
      </w:pPr>
    </w:p>
    <w:p w:rsidR="00A07C29" w:rsidRDefault="00A07C29" w:rsidP="00A07C29"/>
    <w:p w:rsidR="00A07C29" w:rsidRDefault="00A07C29" w:rsidP="00A07C29"/>
    <w:sectPr w:rsidR="00A07C29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FE5" w:rsidRDefault="00B92FE5" w:rsidP="00AE35B1">
      <w:pPr>
        <w:spacing w:after="0" w:line="240" w:lineRule="auto"/>
      </w:pPr>
      <w:r>
        <w:separator/>
      </w:r>
    </w:p>
  </w:endnote>
  <w:endnote w:type="continuationSeparator" w:id="0">
    <w:p w:rsidR="00B92FE5" w:rsidRDefault="00B92FE5" w:rsidP="00AE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79739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9739D" w:rsidRDefault="0079739D" w:rsidP="002E033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9739D" w:rsidRDefault="0079739D" w:rsidP="002E033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A32C6" w:rsidRPr="00AA32C6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9739D" w:rsidRDefault="0079739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9739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9739D" w:rsidRDefault="0079739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9739D" w:rsidRDefault="0079739D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9739D" w:rsidRDefault="0079739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9739D" w:rsidRDefault="007973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FE5" w:rsidRDefault="00B92FE5" w:rsidP="00AE35B1">
      <w:pPr>
        <w:spacing w:after="0" w:line="240" w:lineRule="auto"/>
      </w:pPr>
      <w:r>
        <w:separator/>
      </w:r>
    </w:p>
  </w:footnote>
  <w:footnote w:type="continuationSeparator" w:id="0">
    <w:p w:rsidR="00B92FE5" w:rsidRDefault="00B92FE5" w:rsidP="00AE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4A71"/>
    <w:multiLevelType w:val="hybridMultilevel"/>
    <w:tmpl w:val="50483F1A"/>
    <w:lvl w:ilvl="0" w:tplc="B24A5542">
      <w:start w:val="4"/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>
    <w:nsid w:val="1C0A559C"/>
    <w:multiLevelType w:val="hybridMultilevel"/>
    <w:tmpl w:val="129085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C1881"/>
    <w:multiLevelType w:val="hybridMultilevel"/>
    <w:tmpl w:val="993E7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74592"/>
    <w:multiLevelType w:val="hybridMultilevel"/>
    <w:tmpl w:val="6EE026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41A9D"/>
    <w:multiLevelType w:val="hybridMultilevel"/>
    <w:tmpl w:val="AE2A12F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919E0"/>
    <w:multiLevelType w:val="hybridMultilevel"/>
    <w:tmpl w:val="BC64EF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C4521"/>
    <w:multiLevelType w:val="hybridMultilevel"/>
    <w:tmpl w:val="B8BA39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36"/>
    <w:rsid w:val="00021FA6"/>
    <w:rsid w:val="0004645B"/>
    <w:rsid w:val="000827EC"/>
    <w:rsid w:val="000A239C"/>
    <w:rsid w:val="000C2A3A"/>
    <w:rsid w:val="000C772E"/>
    <w:rsid w:val="001363C3"/>
    <w:rsid w:val="00165C75"/>
    <w:rsid w:val="001908A0"/>
    <w:rsid w:val="001A3B0C"/>
    <w:rsid w:val="001A3E80"/>
    <w:rsid w:val="001B31A3"/>
    <w:rsid w:val="001C2315"/>
    <w:rsid w:val="001D1D68"/>
    <w:rsid w:val="00234326"/>
    <w:rsid w:val="002B26B9"/>
    <w:rsid w:val="002B4D93"/>
    <w:rsid w:val="002D20C3"/>
    <w:rsid w:val="002D2E90"/>
    <w:rsid w:val="002E033A"/>
    <w:rsid w:val="00326184"/>
    <w:rsid w:val="00333583"/>
    <w:rsid w:val="0037261F"/>
    <w:rsid w:val="003C31A0"/>
    <w:rsid w:val="0040558E"/>
    <w:rsid w:val="00413F08"/>
    <w:rsid w:val="00430750"/>
    <w:rsid w:val="00432636"/>
    <w:rsid w:val="0043412A"/>
    <w:rsid w:val="0044581D"/>
    <w:rsid w:val="00463566"/>
    <w:rsid w:val="0047562C"/>
    <w:rsid w:val="004F0DA4"/>
    <w:rsid w:val="004F6B10"/>
    <w:rsid w:val="00516B8C"/>
    <w:rsid w:val="00537785"/>
    <w:rsid w:val="005453DC"/>
    <w:rsid w:val="00584287"/>
    <w:rsid w:val="00595F1A"/>
    <w:rsid w:val="005A6FF7"/>
    <w:rsid w:val="005B6E02"/>
    <w:rsid w:val="005D0E70"/>
    <w:rsid w:val="005D58E0"/>
    <w:rsid w:val="00631E29"/>
    <w:rsid w:val="00680226"/>
    <w:rsid w:val="0068288E"/>
    <w:rsid w:val="006E2C50"/>
    <w:rsid w:val="00701F4F"/>
    <w:rsid w:val="00734182"/>
    <w:rsid w:val="00734B18"/>
    <w:rsid w:val="0079739D"/>
    <w:rsid w:val="007A7B0A"/>
    <w:rsid w:val="007C2E12"/>
    <w:rsid w:val="007C6473"/>
    <w:rsid w:val="007F328D"/>
    <w:rsid w:val="00814A67"/>
    <w:rsid w:val="008421CC"/>
    <w:rsid w:val="00867A60"/>
    <w:rsid w:val="008C0D8D"/>
    <w:rsid w:val="008F71A5"/>
    <w:rsid w:val="00933964"/>
    <w:rsid w:val="009365C8"/>
    <w:rsid w:val="009B4CC4"/>
    <w:rsid w:val="009C4EA4"/>
    <w:rsid w:val="009F4FCE"/>
    <w:rsid w:val="00A01866"/>
    <w:rsid w:val="00A06D20"/>
    <w:rsid w:val="00A07C29"/>
    <w:rsid w:val="00A54C22"/>
    <w:rsid w:val="00A93BCD"/>
    <w:rsid w:val="00AA32C6"/>
    <w:rsid w:val="00AD2E23"/>
    <w:rsid w:val="00AE35B1"/>
    <w:rsid w:val="00AE4BBA"/>
    <w:rsid w:val="00B40842"/>
    <w:rsid w:val="00B8341E"/>
    <w:rsid w:val="00B92FE5"/>
    <w:rsid w:val="00B938C9"/>
    <w:rsid w:val="00BC5964"/>
    <w:rsid w:val="00BD3F88"/>
    <w:rsid w:val="00BF01C8"/>
    <w:rsid w:val="00C54E00"/>
    <w:rsid w:val="00C83FA5"/>
    <w:rsid w:val="00CB63FE"/>
    <w:rsid w:val="00D04F81"/>
    <w:rsid w:val="00D067E8"/>
    <w:rsid w:val="00D16BE2"/>
    <w:rsid w:val="00D243FF"/>
    <w:rsid w:val="00DD0C76"/>
    <w:rsid w:val="00DE0306"/>
    <w:rsid w:val="00E14B3C"/>
    <w:rsid w:val="00E212AA"/>
    <w:rsid w:val="00E27A5E"/>
    <w:rsid w:val="00E30132"/>
    <w:rsid w:val="00E562F2"/>
    <w:rsid w:val="00EB710A"/>
    <w:rsid w:val="00F0398C"/>
    <w:rsid w:val="00F6786F"/>
    <w:rsid w:val="00F73569"/>
    <w:rsid w:val="00F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2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media2-nfasis1">
    <w:name w:val="Medium List 2 Accent 1"/>
    <w:basedOn w:val="Tablanormal"/>
    <w:uiPriority w:val="66"/>
    <w:rsid w:val="002D20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D20C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media3-nfasis1">
    <w:name w:val="Medium Grid 3 Accent 1"/>
    <w:basedOn w:val="Tablanormal"/>
    <w:uiPriority w:val="69"/>
    <w:rsid w:val="00E56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E562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1">
    <w:name w:val="Light Shading Accent 1"/>
    <w:basedOn w:val="Tablanormal"/>
    <w:uiPriority w:val="60"/>
    <w:rsid w:val="00CB63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vistosa-nfasis1">
    <w:name w:val="Colorful List Accent 1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5">
    <w:name w:val="Colorful List Accent 5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1-nfasis5">
    <w:name w:val="Medium Grid 1 Accent 5"/>
    <w:basedOn w:val="Tablanormal"/>
    <w:uiPriority w:val="67"/>
    <w:rsid w:val="00CB6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1-nfasis5">
    <w:name w:val="Medium List 1 Accent 5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1">
    <w:name w:val="Medium List 1 Accent 1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67A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20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media2-nfasis1">
    <w:name w:val="Medium List 2 Accent 1"/>
    <w:basedOn w:val="Tablanormal"/>
    <w:uiPriority w:val="66"/>
    <w:rsid w:val="002D20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D20C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media3-nfasis1">
    <w:name w:val="Medium Grid 3 Accent 1"/>
    <w:basedOn w:val="Tablanormal"/>
    <w:uiPriority w:val="69"/>
    <w:rsid w:val="00E56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E562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1">
    <w:name w:val="Light Shading Accent 1"/>
    <w:basedOn w:val="Tablanormal"/>
    <w:uiPriority w:val="60"/>
    <w:rsid w:val="00CB63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vistosa-nfasis1">
    <w:name w:val="Colorful List Accent 1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5">
    <w:name w:val="Colorful List Accent 5"/>
    <w:basedOn w:val="Tablanormal"/>
    <w:uiPriority w:val="72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1-nfasis5">
    <w:name w:val="Medium Grid 1 Accent 5"/>
    <w:basedOn w:val="Tablanormal"/>
    <w:uiPriority w:val="67"/>
    <w:rsid w:val="00CB6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1-nfasis5">
    <w:name w:val="Medium List 1 Accent 5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1">
    <w:name w:val="Medium List 1 Accent 1"/>
    <w:basedOn w:val="Tablanormal"/>
    <w:uiPriority w:val="65"/>
    <w:rsid w:val="00CB6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67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D4074-98D2-433D-9E3A-0D59BD10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15</cp:revision>
  <cp:lastPrinted>2013-05-07T09:47:00Z</cp:lastPrinted>
  <dcterms:created xsi:type="dcterms:W3CDTF">2013-05-07T06:51:00Z</dcterms:created>
  <dcterms:modified xsi:type="dcterms:W3CDTF">2013-05-09T18:02:00Z</dcterms:modified>
</cp:coreProperties>
</file>